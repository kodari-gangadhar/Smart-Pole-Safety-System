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C07F6" w14:textId="77777777" w:rsidR="00807308" w:rsidRDefault="00807308" w:rsidP="00A73945">
      <w:pPr>
        <w:pStyle w:val="Title"/>
        <w:spacing w:after="0" w:line="360" w:lineRule="auto"/>
        <w:ind w:left="0"/>
        <w:mirrorIndents/>
        <w:jc w:val="left"/>
      </w:pPr>
    </w:p>
    <w:p w14:paraId="3BA47564" w14:textId="08AA53D1" w:rsidR="001D5C2B" w:rsidRDefault="00807308" w:rsidP="00807308">
      <w:pPr>
        <w:pStyle w:val="Title"/>
        <w:spacing w:after="0" w:line="360" w:lineRule="auto"/>
        <w:ind w:left="0"/>
        <w:mirrorIndents/>
      </w:pPr>
      <w:r>
        <w:t>PROJECT REPORT</w:t>
      </w:r>
    </w:p>
    <w:p w14:paraId="2F38537F" w14:textId="5FC72B04" w:rsidR="001D5C2B" w:rsidRDefault="00807308" w:rsidP="00807308">
      <w:pPr>
        <w:pStyle w:val="Subtitle"/>
        <w:spacing w:line="360" w:lineRule="auto"/>
      </w:pPr>
      <w:r>
        <w:t>ON</w:t>
      </w:r>
    </w:p>
    <w:p w14:paraId="1EE804A2" w14:textId="5122F7DD" w:rsidR="001D5C2B" w:rsidRDefault="00807308" w:rsidP="00807308">
      <w:pPr>
        <w:pStyle w:val="Heading8"/>
        <w:spacing w:line="360" w:lineRule="auto"/>
      </w:pPr>
      <w:r>
        <w:t>SMART POLE - BE SMART AND SAFE</w:t>
      </w:r>
    </w:p>
    <w:p w14:paraId="708C707D" w14:textId="77777777" w:rsidR="00807308" w:rsidRPr="00807308" w:rsidRDefault="00807308" w:rsidP="00807308"/>
    <w:p w14:paraId="460677FE" w14:textId="77777777" w:rsidR="001D5C2B" w:rsidRDefault="00807308" w:rsidP="00807308">
      <w:pPr>
        <w:spacing w:after="0" w:line="360" w:lineRule="auto"/>
        <w:mirrorIndents/>
        <w:jc w:val="center"/>
      </w:pPr>
      <w:r>
        <w:rPr>
          <w:noProof/>
        </w:rPr>
        <w:drawing>
          <wp:inline distT="0" distB="0" distL="0" distR="0" wp14:anchorId="026AD5ED" wp14:editId="0BD9FF32">
            <wp:extent cx="1593410" cy="1530036"/>
            <wp:effectExtent l="0" t="0" r="6985"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1602915" cy="1539163"/>
                    </a:xfrm>
                    <a:prstGeom prst="rect">
                      <a:avLst/>
                    </a:prstGeom>
                  </pic:spPr>
                </pic:pic>
              </a:graphicData>
            </a:graphic>
          </wp:inline>
        </w:drawing>
      </w:r>
      <w:r>
        <w:rPr>
          <w:rFonts w:ascii="Times New Roman" w:eastAsia="Times New Roman" w:hAnsi="Times New Roman" w:cs="Times New Roman"/>
          <w:b/>
          <w:sz w:val="44"/>
        </w:rPr>
        <w:t xml:space="preserve"> </w:t>
      </w:r>
    </w:p>
    <w:p w14:paraId="4866F786" w14:textId="77777777" w:rsidR="00807308" w:rsidRDefault="00807308" w:rsidP="00807308">
      <w:pPr>
        <w:spacing w:after="0" w:line="360" w:lineRule="auto"/>
        <w:ind w:hanging="10"/>
        <w:mirrorIndents/>
        <w:jc w:val="center"/>
        <w:rPr>
          <w:rFonts w:ascii="Times New Roman" w:eastAsia="Times New Roman" w:hAnsi="Times New Roman" w:cs="Times New Roman"/>
          <w:b/>
          <w:color w:val="002060"/>
          <w:sz w:val="32"/>
        </w:rPr>
      </w:pPr>
    </w:p>
    <w:p w14:paraId="01362D82" w14:textId="56C46BC3" w:rsidR="001D5C2B" w:rsidRDefault="00807308" w:rsidP="00807308">
      <w:pPr>
        <w:spacing w:after="0" w:line="360" w:lineRule="auto"/>
        <w:ind w:hanging="10"/>
        <w:mirrorIndents/>
        <w:jc w:val="center"/>
      </w:pPr>
      <w:r>
        <w:rPr>
          <w:rFonts w:ascii="Times New Roman" w:eastAsia="Times New Roman" w:hAnsi="Times New Roman" w:cs="Times New Roman"/>
          <w:b/>
          <w:color w:val="002060"/>
          <w:sz w:val="32"/>
        </w:rPr>
        <w:t>SUBMITTED IN PARTIAL FULFILLMENT OF THE</w:t>
      </w:r>
      <w:r>
        <w:rPr>
          <w:rFonts w:ascii="Times New Roman" w:eastAsia="Times New Roman" w:hAnsi="Times New Roman" w:cs="Times New Roman"/>
          <w:b/>
          <w:sz w:val="44"/>
        </w:rPr>
        <w:t xml:space="preserve"> </w:t>
      </w:r>
    </w:p>
    <w:p w14:paraId="167C8CBA" w14:textId="77777777" w:rsidR="001D5C2B" w:rsidRDefault="00807308" w:rsidP="00807308">
      <w:pPr>
        <w:spacing w:after="0" w:line="360" w:lineRule="auto"/>
        <w:ind w:hanging="10"/>
        <w:mirrorIndents/>
        <w:jc w:val="center"/>
      </w:pPr>
      <w:r>
        <w:rPr>
          <w:rFonts w:ascii="Times New Roman" w:eastAsia="Times New Roman" w:hAnsi="Times New Roman" w:cs="Times New Roman"/>
          <w:b/>
          <w:color w:val="002060"/>
          <w:sz w:val="32"/>
        </w:rPr>
        <w:t xml:space="preserve">REQUIREMENTS FOR THE AWARDS OF </w:t>
      </w:r>
    </w:p>
    <w:p w14:paraId="432F6D66" w14:textId="77777777" w:rsidR="001D5C2B" w:rsidRDefault="00807308" w:rsidP="00807308">
      <w:pPr>
        <w:pStyle w:val="Heading1"/>
        <w:spacing w:after="0" w:line="360" w:lineRule="auto"/>
        <w:ind w:right="0"/>
        <w:mirrorIndents/>
      </w:pPr>
      <w:r>
        <w:t xml:space="preserve">DIPLOMA IN COMPUTER ENGINEERING </w:t>
      </w:r>
    </w:p>
    <w:p w14:paraId="0D84BF62" w14:textId="7F979D88" w:rsidR="001D5C2B" w:rsidRDefault="00807308" w:rsidP="00807308">
      <w:pPr>
        <w:pStyle w:val="Heading9"/>
      </w:pPr>
      <w:r>
        <w:t>Submitted by</w:t>
      </w:r>
    </w:p>
    <w:p w14:paraId="38AEBBD0" w14:textId="2C29CB8A" w:rsidR="001D5C2B" w:rsidRDefault="00A73945" w:rsidP="00807308">
      <w:pPr>
        <w:pStyle w:val="Heading2"/>
        <w:spacing w:after="0" w:line="360" w:lineRule="auto"/>
        <w:ind w:right="0" w:hanging="10"/>
        <w:mirrorIndents/>
      </w:pPr>
      <w:proofErr w:type="gramStart"/>
      <w:r>
        <w:rPr>
          <w:color w:val="244061"/>
          <w:sz w:val="32"/>
        </w:rPr>
        <w:t>K.GANGADHAR</w:t>
      </w:r>
      <w:proofErr w:type="gramEnd"/>
      <w:r w:rsidR="00807308">
        <w:rPr>
          <w:color w:val="244061"/>
          <w:sz w:val="32"/>
        </w:rPr>
        <w:t xml:space="preserve">     </w:t>
      </w:r>
      <w:r w:rsidR="00807308">
        <w:rPr>
          <w:sz w:val="32"/>
        </w:rPr>
        <w:t>21004-CS-</w:t>
      </w:r>
      <w:r>
        <w:rPr>
          <w:sz w:val="32"/>
        </w:rPr>
        <w:t>100</w:t>
      </w:r>
    </w:p>
    <w:p w14:paraId="2267F0A8" w14:textId="77777777" w:rsidR="001D5C2B" w:rsidRDefault="00807308" w:rsidP="00807308">
      <w:pPr>
        <w:spacing w:after="0" w:line="360" w:lineRule="auto"/>
        <w:mirrorIndents/>
        <w:jc w:val="center"/>
      </w:pPr>
      <w:r>
        <w:rPr>
          <w:rFonts w:ascii="Times New Roman" w:eastAsia="Times New Roman" w:hAnsi="Times New Roman" w:cs="Times New Roman"/>
          <w:b/>
          <w:sz w:val="32"/>
        </w:rPr>
        <w:t xml:space="preserve"> </w:t>
      </w:r>
    </w:p>
    <w:p w14:paraId="08882B8F" w14:textId="77777777" w:rsidR="001D5C2B" w:rsidRDefault="00807308" w:rsidP="00807308">
      <w:pPr>
        <w:spacing w:after="0" w:line="360" w:lineRule="auto"/>
        <w:ind w:hanging="10"/>
        <w:mirrorIndents/>
        <w:jc w:val="center"/>
      </w:pPr>
      <w:r>
        <w:rPr>
          <w:rFonts w:ascii="Times New Roman" w:eastAsia="Times New Roman" w:hAnsi="Times New Roman" w:cs="Times New Roman"/>
          <w:b/>
          <w:sz w:val="32"/>
        </w:rPr>
        <w:t xml:space="preserve">Under the guidance of </w:t>
      </w:r>
    </w:p>
    <w:p w14:paraId="6AFBCE36" w14:textId="77777777" w:rsidR="001D5C2B" w:rsidRDefault="00807308" w:rsidP="00807308">
      <w:pPr>
        <w:spacing w:after="0" w:line="360" w:lineRule="auto"/>
        <w:mirrorIndents/>
        <w:jc w:val="center"/>
      </w:pPr>
      <w:r>
        <w:rPr>
          <w:rFonts w:ascii="Times New Roman" w:eastAsia="Times New Roman" w:hAnsi="Times New Roman" w:cs="Times New Roman"/>
          <w:b/>
          <w:color w:val="943634"/>
          <w:sz w:val="36"/>
        </w:rPr>
        <w:t xml:space="preserve">SRI. V. RAMA KRISHNA, </w:t>
      </w:r>
      <w:proofErr w:type="spellStart"/>
      <w:r>
        <w:rPr>
          <w:rFonts w:ascii="Times New Roman" w:eastAsia="Times New Roman" w:hAnsi="Times New Roman" w:cs="Times New Roman"/>
          <w:b/>
          <w:color w:val="943634"/>
          <w:sz w:val="36"/>
        </w:rPr>
        <w:t>M.Tech</w:t>
      </w:r>
      <w:proofErr w:type="spellEnd"/>
      <w:r>
        <w:rPr>
          <w:rFonts w:ascii="Times New Roman" w:eastAsia="Times New Roman" w:hAnsi="Times New Roman" w:cs="Times New Roman"/>
          <w:b/>
          <w:color w:val="943634"/>
          <w:sz w:val="36"/>
        </w:rPr>
        <w:t>.</w:t>
      </w:r>
      <w:r>
        <w:rPr>
          <w:rFonts w:ascii="Times New Roman" w:eastAsia="Times New Roman" w:hAnsi="Times New Roman" w:cs="Times New Roman"/>
          <w:b/>
          <w:i/>
          <w:color w:val="943634"/>
          <w:sz w:val="36"/>
        </w:rPr>
        <w:t xml:space="preserve"> </w:t>
      </w:r>
    </w:p>
    <w:p w14:paraId="5922CF79" w14:textId="77777777" w:rsidR="001D5C2B" w:rsidRDefault="00807308" w:rsidP="00807308">
      <w:pPr>
        <w:pStyle w:val="Heading2"/>
        <w:spacing w:after="0" w:line="360" w:lineRule="auto"/>
        <w:ind w:right="0"/>
        <w:mirrorIndents/>
      </w:pPr>
      <w:r>
        <w:t xml:space="preserve">DEPARTMENT OF COMPUTER ENGINEERING </w:t>
      </w:r>
    </w:p>
    <w:p w14:paraId="433FFF65" w14:textId="762B1BF2" w:rsidR="00807308" w:rsidRDefault="00807308" w:rsidP="00807308">
      <w:pPr>
        <w:pStyle w:val="Heading8"/>
        <w:spacing w:line="360" w:lineRule="auto"/>
      </w:pPr>
      <w:r>
        <w:t>GOVERMNMENT POLYTECHNIC</w:t>
      </w:r>
    </w:p>
    <w:p w14:paraId="277E377D" w14:textId="3D2B5A9D" w:rsidR="001D5C2B" w:rsidRDefault="00807308" w:rsidP="00807308">
      <w:pPr>
        <w:spacing w:after="0" w:line="360" w:lineRule="auto"/>
        <w:ind w:hanging="10"/>
        <w:mirrorIndents/>
        <w:jc w:val="center"/>
      </w:pPr>
      <w:r>
        <w:rPr>
          <w:rFonts w:ascii="Times New Roman" w:eastAsia="Times New Roman" w:hAnsi="Times New Roman" w:cs="Times New Roman"/>
          <w:b/>
          <w:sz w:val="36"/>
        </w:rPr>
        <w:t xml:space="preserve">WARANGAL - 506007 2021-2024 </w:t>
      </w:r>
    </w:p>
    <w:p w14:paraId="30238AC8" w14:textId="77777777" w:rsidR="001D5C2B" w:rsidRDefault="00807308" w:rsidP="00807308">
      <w:pPr>
        <w:spacing w:after="0"/>
        <w:mirrorIndents/>
        <w:jc w:val="center"/>
      </w:pPr>
      <w:r>
        <w:rPr>
          <w:rFonts w:ascii="Times New Roman" w:eastAsia="Times New Roman" w:hAnsi="Times New Roman" w:cs="Times New Roman"/>
          <w:b/>
          <w:sz w:val="36"/>
        </w:rPr>
        <w:t xml:space="preserve"> </w:t>
      </w:r>
    </w:p>
    <w:p w14:paraId="5E8FE25C" w14:textId="77777777" w:rsidR="001D5C2B" w:rsidRDefault="00807308" w:rsidP="00807308">
      <w:pPr>
        <w:spacing w:after="0"/>
        <w:mirrorIndents/>
        <w:jc w:val="center"/>
      </w:pPr>
      <w:r>
        <w:rPr>
          <w:rFonts w:ascii="Times New Roman" w:eastAsia="Times New Roman" w:hAnsi="Times New Roman" w:cs="Times New Roman"/>
          <w:b/>
          <w:sz w:val="36"/>
        </w:rPr>
        <w:t xml:space="preserve"> </w:t>
      </w:r>
    </w:p>
    <w:p w14:paraId="50EBDD1B" w14:textId="77777777" w:rsidR="001D5C2B" w:rsidRDefault="00807308" w:rsidP="00807308">
      <w:pPr>
        <w:spacing w:after="0"/>
        <w:mirrorIndents/>
        <w:jc w:val="center"/>
      </w:pPr>
      <w:r>
        <w:rPr>
          <w:rFonts w:ascii="Times New Roman" w:eastAsia="Times New Roman" w:hAnsi="Times New Roman" w:cs="Times New Roman"/>
          <w:b/>
          <w:sz w:val="36"/>
        </w:rPr>
        <w:t xml:space="preserve"> </w:t>
      </w:r>
    </w:p>
    <w:p w14:paraId="038E2E0D" w14:textId="77777777" w:rsidR="001D5C2B" w:rsidRDefault="00807308" w:rsidP="00807308">
      <w:pPr>
        <w:spacing w:after="0"/>
        <w:mirrorIndents/>
        <w:jc w:val="center"/>
      </w:pPr>
      <w:r>
        <w:rPr>
          <w:rFonts w:ascii="Times New Roman" w:eastAsia="Times New Roman" w:hAnsi="Times New Roman" w:cs="Times New Roman"/>
          <w:b/>
          <w:sz w:val="36"/>
        </w:rPr>
        <w:lastRenderedPageBreak/>
        <w:t xml:space="preserve"> </w:t>
      </w:r>
    </w:p>
    <w:p w14:paraId="00896904" w14:textId="77777777" w:rsidR="001D5C2B" w:rsidRDefault="00807308" w:rsidP="00807308">
      <w:pPr>
        <w:spacing w:after="0"/>
        <w:mirrorIndents/>
        <w:jc w:val="center"/>
      </w:pPr>
      <w:r>
        <w:rPr>
          <w:rFonts w:ascii="Times New Roman" w:eastAsia="Times New Roman" w:hAnsi="Times New Roman" w:cs="Times New Roman"/>
          <w:b/>
          <w:sz w:val="36"/>
        </w:rPr>
        <w:t xml:space="preserve"> </w:t>
      </w:r>
    </w:p>
    <w:p w14:paraId="3EE67EC5" w14:textId="77777777" w:rsidR="001D5C2B" w:rsidRDefault="00807308" w:rsidP="00807308">
      <w:pPr>
        <w:spacing w:after="0" w:line="360" w:lineRule="auto"/>
        <w:mirrorIndents/>
        <w:jc w:val="center"/>
      </w:pPr>
      <w:r>
        <w:rPr>
          <w:rFonts w:ascii="Constantia" w:eastAsia="Constantia" w:hAnsi="Constantia" w:cs="Constantia"/>
          <w:b/>
          <w:color w:val="002060"/>
          <w:sz w:val="32"/>
        </w:rPr>
        <w:t xml:space="preserve">DEPARTMENT OF COMPUTER ENGINEERING </w:t>
      </w:r>
    </w:p>
    <w:p w14:paraId="2B9A3195" w14:textId="77777777" w:rsidR="001D5C2B" w:rsidRDefault="00807308" w:rsidP="00807308">
      <w:pPr>
        <w:spacing w:after="0" w:line="360" w:lineRule="auto"/>
        <w:mirrorIndents/>
        <w:jc w:val="center"/>
      </w:pPr>
      <w:r>
        <w:rPr>
          <w:rFonts w:ascii="Constantia" w:eastAsia="Constantia" w:hAnsi="Constantia" w:cs="Constantia"/>
          <w:b/>
          <w:color w:val="C00000"/>
          <w:sz w:val="32"/>
        </w:rPr>
        <w:t xml:space="preserve">GOVERMNMENT POLYTECHNIC, WARANGAL </w:t>
      </w:r>
    </w:p>
    <w:p w14:paraId="556CF366" w14:textId="77777777" w:rsidR="001D5C2B" w:rsidRDefault="00807308" w:rsidP="00807308">
      <w:pPr>
        <w:spacing w:after="0" w:line="360" w:lineRule="auto"/>
        <w:mirrorIndents/>
        <w:jc w:val="center"/>
      </w:pPr>
      <w:r>
        <w:rPr>
          <w:rFonts w:ascii="Century" w:eastAsia="Century" w:hAnsi="Century" w:cs="Century"/>
          <w:sz w:val="32"/>
        </w:rPr>
        <w:t xml:space="preserve">TELANGANA STATE - 506007 </w:t>
      </w:r>
    </w:p>
    <w:p w14:paraId="4FC27AD4" w14:textId="77777777" w:rsidR="001D5C2B" w:rsidRDefault="00807308" w:rsidP="00807308">
      <w:pPr>
        <w:spacing w:after="0" w:line="360" w:lineRule="auto"/>
        <w:mirrorIndents/>
        <w:jc w:val="center"/>
      </w:pPr>
      <w:r>
        <w:rPr>
          <w:noProof/>
        </w:rPr>
        <w:drawing>
          <wp:inline distT="0" distB="0" distL="0" distR="0" wp14:anchorId="516F2E0B" wp14:editId="31464ECA">
            <wp:extent cx="981024" cy="887095"/>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9"/>
                    <a:stretch>
                      <a:fillRect/>
                    </a:stretch>
                  </pic:blipFill>
                  <pic:spPr>
                    <a:xfrm>
                      <a:off x="0" y="0"/>
                      <a:ext cx="981024" cy="887095"/>
                    </a:xfrm>
                    <a:prstGeom prst="rect">
                      <a:avLst/>
                    </a:prstGeom>
                  </pic:spPr>
                </pic:pic>
              </a:graphicData>
            </a:graphic>
          </wp:inline>
        </w:drawing>
      </w:r>
      <w:r>
        <w:rPr>
          <w:rFonts w:ascii="Bodoni MT" w:eastAsia="Bodoni MT" w:hAnsi="Bodoni MT" w:cs="Bodoni MT"/>
          <w:b/>
          <w:sz w:val="44"/>
        </w:rPr>
        <w:t xml:space="preserve"> </w:t>
      </w:r>
    </w:p>
    <w:p w14:paraId="72EEEAA2" w14:textId="77777777" w:rsidR="001D5C2B" w:rsidRDefault="00807308" w:rsidP="00807308">
      <w:pPr>
        <w:spacing w:after="0" w:line="360" w:lineRule="auto"/>
        <w:mirrorIndents/>
        <w:jc w:val="center"/>
      </w:pPr>
      <w:r>
        <w:rPr>
          <w:rFonts w:ascii="Constantia" w:eastAsia="Constantia" w:hAnsi="Constantia" w:cs="Constantia"/>
          <w:b/>
          <w:color w:val="002060"/>
          <w:sz w:val="32"/>
          <w:u w:val="single" w:color="002060"/>
        </w:rPr>
        <w:t>CERTIFICATE</w:t>
      </w:r>
      <w:r>
        <w:rPr>
          <w:rFonts w:ascii="Constantia" w:eastAsia="Constantia" w:hAnsi="Constantia" w:cs="Constantia"/>
          <w:b/>
          <w:color w:val="002060"/>
          <w:sz w:val="32"/>
        </w:rPr>
        <w:t xml:space="preserve"> </w:t>
      </w:r>
    </w:p>
    <w:p w14:paraId="52AC3DF7" w14:textId="77777777" w:rsidR="001D5C2B" w:rsidRDefault="00807308" w:rsidP="00807308">
      <w:pPr>
        <w:spacing w:after="0" w:line="360" w:lineRule="auto"/>
        <w:ind w:hanging="10"/>
        <w:mirrorIndents/>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is to certify that this is a bonafide record of the project </w:t>
      </w:r>
      <w:proofErr w:type="spellStart"/>
      <w:proofErr w:type="gramStart"/>
      <w:r>
        <w:rPr>
          <w:rFonts w:ascii="Times New Roman" w:eastAsia="Times New Roman" w:hAnsi="Times New Roman" w:cs="Times New Roman"/>
          <w:sz w:val="24"/>
        </w:rPr>
        <w:t>work,entitled</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b/>
          <w:color w:val="FF0000"/>
          <w:sz w:val="24"/>
        </w:rPr>
        <w:t>SMART POLE</w:t>
      </w:r>
      <w:r>
        <w:rPr>
          <w:rFonts w:ascii="Times New Roman" w:eastAsia="Times New Roman" w:hAnsi="Times New Roman" w:cs="Times New Roman"/>
          <w:sz w:val="24"/>
        </w:rPr>
        <w:t xml:space="preserve">” carried out by </w:t>
      </w:r>
    </w:p>
    <w:p w14:paraId="28C21FBB" w14:textId="77777777" w:rsidR="00807308" w:rsidRDefault="00807308" w:rsidP="00807308">
      <w:pPr>
        <w:spacing w:after="0" w:line="360" w:lineRule="auto"/>
        <w:ind w:hanging="10"/>
        <w:mirrorIndents/>
        <w:jc w:val="both"/>
      </w:pPr>
    </w:p>
    <w:p w14:paraId="34D202F9" w14:textId="7B1402FD" w:rsidR="001D5C2B" w:rsidRDefault="00807308" w:rsidP="00807308">
      <w:pPr>
        <w:pStyle w:val="Heading3"/>
        <w:spacing w:after="0" w:line="360" w:lineRule="auto"/>
        <w:ind w:left="0"/>
        <w:mirrorIndents/>
      </w:pPr>
      <w:r>
        <w:rPr>
          <w:color w:val="000000"/>
          <w:sz w:val="24"/>
        </w:rPr>
        <w:t xml:space="preserve">                                 </w:t>
      </w:r>
      <w:proofErr w:type="gramStart"/>
      <w:r w:rsidR="00A73945">
        <w:t>K.GANGADHAR</w:t>
      </w:r>
      <w:proofErr w:type="gramEnd"/>
      <w:r>
        <w:t xml:space="preserve">           </w:t>
      </w:r>
      <w:r>
        <w:rPr>
          <w:color w:val="002060"/>
        </w:rPr>
        <w:t>21004-CS-</w:t>
      </w:r>
      <w:r w:rsidR="00A73945">
        <w:rPr>
          <w:color w:val="002060"/>
        </w:rPr>
        <w:t>100</w:t>
      </w:r>
      <w:r>
        <w:t xml:space="preserve"> </w:t>
      </w:r>
    </w:p>
    <w:p w14:paraId="7BEF3D29" w14:textId="77777777" w:rsidR="00807308" w:rsidRDefault="00807308" w:rsidP="00807308">
      <w:pPr>
        <w:spacing w:after="0" w:line="360" w:lineRule="auto"/>
        <w:ind w:hanging="10"/>
        <w:mirrorIndents/>
        <w:jc w:val="both"/>
        <w:rPr>
          <w:rFonts w:ascii="Times New Roman" w:eastAsia="Times New Roman" w:hAnsi="Times New Roman" w:cs="Times New Roman"/>
          <w:sz w:val="24"/>
        </w:rPr>
      </w:pPr>
    </w:p>
    <w:p w14:paraId="77C8E6EA" w14:textId="3A481F8D" w:rsidR="001D5C2B" w:rsidRDefault="00807308" w:rsidP="00807308">
      <w:pPr>
        <w:spacing w:after="0" w:line="360" w:lineRule="auto"/>
        <w:ind w:hanging="10"/>
        <w:mirrorIndents/>
        <w:jc w:val="both"/>
      </w:pPr>
      <w:r>
        <w:rPr>
          <w:rFonts w:ascii="Times New Roman" w:eastAsia="Times New Roman" w:hAnsi="Times New Roman" w:cs="Times New Roman"/>
          <w:sz w:val="24"/>
        </w:rPr>
        <w:t xml:space="preserve">Final year DCSE submitted in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of the requirement for the award of </w:t>
      </w:r>
      <w:r>
        <w:rPr>
          <w:rFonts w:ascii="Times New Roman" w:eastAsia="Times New Roman" w:hAnsi="Times New Roman" w:cs="Times New Roman"/>
          <w:i/>
          <w:sz w:val="24"/>
        </w:rPr>
        <w:t>Diploma in Computer Engineering</w:t>
      </w:r>
      <w:r>
        <w:rPr>
          <w:rFonts w:ascii="Times New Roman" w:eastAsia="Times New Roman" w:hAnsi="Times New Roman" w:cs="Times New Roman"/>
          <w:sz w:val="24"/>
        </w:rPr>
        <w:t xml:space="preserve"> of Telangana State Board of Technical Education and Training during the academic session 2021-2024 </w:t>
      </w:r>
    </w:p>
    <w:p w14:paraId="714FA4C1" w14:textId="77777777" w:rsidR="001D5C2B" w:rsidRDefault="00807308" w:rsidP="00807308">
      <w:pPr>
        <w:spacing w:after="0" w:line="360" w:lineRule="auto"/>
        <w:mirrorIndents/>
      </w:pPr>
      <w:r>
        <w:rPr>
          <w:rFonts w:ascii="Century" w:eastAsia="Century" w:hAnsi="Century" w:cs="Century"/>
          <w:sz w:val="36"/>
        </w:rPr>
        <w:t xml:space="preserve"> </w:t>
      </w:r>
    </w:p>
    <w:p w14:paraId="177062CC" w14:textId="77777777" w:rsidR="001D5C2B" w:rsidRDefault="00807308" w:rsidP="00807308">
      <w:pPr>
        <w:spacing w:after="0" w:line="360" w:lineRule="auto"/>
        <w:mirrorIndents/>
      </w:pPr>
      <w:r>
        <w:rPr>
          <w:rFonts w:ascii="Century" w:eastAsia="Century" w:hAnsi="Century" w:cs="Century"/>
          <w:sz w:val="36"/>
        </w:rPr>
        <w:t xml:space="preserve"> </w:t>
      </w:r>
    </w:p>
    <w:p w14:paraId="06252CB0" w14:textId="2E4909FE" w:rsidR="00807308" w:rsidRDefault="00807308" w:rsidP="00807308">
      <w:pPr>
        <w:spacing w:after="0" w:line="360" w:lineRule="auto"/>
        <w:ind w:hanging="10"/>
        <w:mirrorIndents/>
        <w:rPr>
          <w:rFonts w:ascii="Times New Roman" w:eastAsia="Times New Roman" w:hAnsi="Times New Roman" w:cs="Times New Roman"/>
          <w:b/>
          <w:sz w:val="28"/>
        </w:rPr>
      </w:pPr>
      <w:r>
        <w:rPr>
          <w:rFonts w:ascii="Times New Roman" w:eastAsia="Times New Roman" w:hAnsi="Times New Roman" w:cs="Times New Roman"/>
          <w:b/>
          <w:sz w:val="28"/>
        </w:rPr>
        <w:t xml:space="preserve">     PROJECT GUIDE                                    EXTERNAL EXAMINER </w:t>
      </w:r>
    </w:p>
    <w:p w14:paraId="4D8AE820" w14:textId="78E50CB3" w:rsidR="001D5C2B" w:rsidRDefault="00807308" w:rsidP="00807308">
      <w:pPr>
        <w:spacing w:after="0" w:line="360" w:lineRule="auto"/>
        <w:ind w:hanging="10"/>
        <w:mirrorIndents/>
      </w:pPr>
      <w:r>
        <w:rPr>
          <w:rFonts w:ascii="Times New Roman" w:eastAsia="Times New Roman" w:hAnsi="Times New Roman" w:cs="Times New Roman"/>
          <w:b/>
          <w:color w:val="C00000"/>
          <w:sz w:val="28"/>
        </w:rPr>
        <w:t xml:space="preserve">Sri. V. Rama </w:t>
      </w:r>
      <w:proofErr w:type="spellStart"/>
      <w:r>
        <w:rPr>
          <w:rFonts w:ascii="Times New Roman" w:eastAsia="Times New Roman" w:hAnsi="Times New Roman" w:cs="Times New Roman"/>
          <w:b/>
          <w:color w:val="C00000"/>
          <w:sz w:val="28"/>
        </w:rPr>
        <w:t>krishna</w:t>
      </w:r>
      <w:proofErr w:type="spellEnd"/>
      <w:r>
        <w:rPr>
          <w:rFonts w:ascii="Times New Roman" w:eastAsia="Times New Roman" w:hAnsi="Times New Roman" w:cs="Times New Roman"/>
          <w:b/>
          <w:color w:val="C00000"/>
          <w:sz w:val="28"/>
        </w:rPr>
        <w:t xml:space="preserve">, </w:t>
      </w:r>
      <w:proofErr w:type="spellStart"/>
      <w:r>
        <w:rPr>
          <w:rFonts w:ascii="Times New Roman" w:eastAsia="Times New Roman" w:hAnsi="Times New Roman" w:cs="Times New Roman"/>
          <w:b/>
          <w:color w:val="C00000"/>
          <w:sz w:val="28"/>
        </w:rPr>
        <w:t>M.Tech</w:t>
      </w:r>
      <w:proofErr w:type="spellEnd"/>
      <w:r>
        <w:rPr>
          <w:rFonts w:ascii="Times New Roman" w:eastAsia="Times New Roman" w:hAnsi="Times New Roman" w:cs="Times New Roman"/>
          <w:b/>
          <w:color w:val="C00000"/>
          <w:sz w:val="28"/>
        </w:rPr>
        <w:t xml:space="preserve">. </w:t>
      </w:r>
    </w:p>
    <w:p w14:paraId="64F8006B" w14:textId="77777777" w:rsidR="001D5C2B" w:rsidRDefault="00807308" w:rsidP="00807308">
      <w:pPr>
        <w:spacing w:after="0" w:line="360" w:lineRule="auto"/>
        <w:mirrorIndents/>
        <w:jc w:val="center"/>
      </w:pPr>
      <w:r>
        <w:rPr>
          <w:rFonts w:ascii="Times New Roman" w:eastAsia="Times New Roman" w:hAnsi="Times New Roman" w:cs="Times New Roman"/>
          <w:b/>
          <w:sz w:val="28"/>
        </w:rPr>
        <w:t xml:space="preserve"> </w:t>
      </w:r>
    </w:p>
    <w:p w14:paraId="1934FF30" w14:textId="77777777" w:rsidR="001D5C2B" w:rsidRDefault="00807308" w:rsidP="00807308">
      <w:pPr>
        <w:spacing w:after="0" w:line="360" w:lineRule="auto"/>
        <w:mirrorIndents/>
        <w:jc w:val="center"/>
      </w:pPr>
      <w:r>
        <w:rPr>
          <w:rFonts w:ascii="Times New Roman" w:eastAsia="Times New Roman" w:hAnsi="Times New Roman" w:cs="Times New Roman"/>
          <w:b/>
          <w:sz w:val="28"/>
        </w:rPr>
        <w:t xml:space="preserve"> </w:t>
      </w:r>
    </w:p>
    <w:p w14:paraId="212E80A6" w14:textId="28378CC3" w:rsidR="001D5C2B" w:rsidRDefault="00807308" w:rsidP="00807308">
      <w:pPr>
        <w:pStyle w:val="Heading4"/>
        <w:spacing w:after="0" w:line="360" w:lineRule="auto"/>
        <w:ind w:right="0" w:hanging="10"/>
        <w:mirrorIndents/>
        <w:jc w:val="left"/>
      </w:pPr>
      <w:r>
        <w:rPr>
          <w:color w:val="000000"/>
          <w:sz w:val="28"/>
        </w:rPr>
        <w:t xml:space="preserve">  HEAD OF DEPARTMENT                                        PRINCIPAL </w:t>
      </w:r>
    </w:p>
    <w:p w14:paraId="100A1A3A" w14:textId="4BE8A7EE" w:rsidR="001D5C2B" w:rsidRDefault="00807308" w:rsidP="00807308">
      <w:pPr>
        <w:spacing w:after="0" w:line="360" w:lineRule="auto"/>
        <w:mirrorIndents/>
      </w:pPr>
      <w:r>
        <w:rPr>
          <w:rFonts w:ascii="Times New Roman" w:eastAsia="Times New Roman" w:hAnsi="Times New Roman" w:cs="Times New Roman"/>
          <w:b/>
          <w:color w:val="C00000"/>
          <w:sz w:val="28"/>
        </w:rPr>
        <w:t xml:space="preserve">Sri. A. Rajeshwar Rao, </w:t>
      </w:r>
      <w:proofErr w:type="spellStart"/>
      <w:r>
        <w:rPr>
          <w:rFonts w:ascii="Times New Roman" w:eastAsia="Times New Roman" w:hAnsi="Times New Roman" w:cs="Times New Roman"/>
          <w:b/>
          <w:color w:val="C00000"/>
          <w:sz w:val="28"/>
        </w:rPr>
        <w:t>M.Tech</w:t>
      </w:r>
      <w:proofErr w:type="spellEnd"/>
      <w:r>
        <w:rPr>
          <w:rFonts w:ascii="Times New Roman" w:eastAsia="Times New Roman" w:hAnsi="Times New Roman" w:cs="Times New Roman"/>
          <w:b/>
          <w:color w:val="C00000"/>
          <w:sz w:val="28"/>
        </w:rPr>
        <w:t xml:space="preserve">.                    </w:t>
      </w:r>
      <w:r>
        <w:rPr>
          <w:rFonts w:ascii="Times New Roman" w:eastAsia="Times New Roman" w:hAnsi="Times New Roman" w:cs="Times New Roman"/>
          <w:b/>
          <w:color w:val="C00000"/>
          <w:sz w:val="28"/>
        </w:rPr>
        <w:tab/>
        <w:t xml:space="preserve"> Dr. </w:t>
      </w:r>
      <w:proofErr w:type="spellStart"/>
      <w:r>
        <w:rPr>
          <w:rFonts w:ascii="Times New Roman" w:eastAsia="Times New Roman" w:hAnsi="Times New Roman" w:cs="Times New Roman"/>
          <w:b/>
          <w:color w:val="C00000"/>
          <w:sz w:val="28"/>
        </w:rPr>
        <w:t>Byri</w:t>
      </w:r>
      <w:proofErr w:type="spellEnd"/>
      <w:r>
        <w:rPr>
          <w:rFonts w:ascii="Times New Roman" w:eastAsia="Times New Roman" w:hAnsi="Times New Roman" w:cs="Times New Roman"/>
          <w:b/>
          <w:color w:val="C00000"/>
          <w:sz w:val="28"/>
        </w:rPr>
        <w:t xml:space="preserve"> Prabhakar </w:t>
      </w:r>
    </w:p>
    <w:p w14:paraId="6E9CE634" w14:textId="55CAD48D" w:rsidR="001D5C2B" w:rsidRDefault="00807308" w:rsidP="00807308">
      <w:pPr>
        <w:spacing w:after="0" w:line="360" w:lineRule="auto"/>
        <w:mirrorIndents/>
      </w:pPr>
      <w:r>
        <w:rPr>
          <w:rFonts w:ascii="Century" w:eastAsia="Century" w:hAnsi="Century" w:cs="Century"/>
          <w:sz w:val="28"/>
        </w:rPr>
        <w:t xml:space="preserve">                                                                          </w:t>
      </w:r>
      <w:proofErr w:type="spellStart"/>
      <w:r>
        <w:rPr>
          <w:rFonts w:ascii="Century" w:eastAsia="Century" w:hAnsi="Century" w:cs="Century"/>
          <w:sz w:val="18"/>
        </w:rPr>
        <w:t>M.Com,M.Phil,LL.B,M.A,Ph.D</w:t>
      </w:r>
      <w:proofErr w:type="spellEnd"/>
      <w:r>
        <w:rPr>
          <w:rFonts w:ascii="Century" w:eastAsia="Century" w:hAnsi="Century" w:cs="Century"/>
          <w:sz w:val="18"/>
        </w:rPr>
        <w:t xml:space="preserve">. </w:t>
      </w:r>
    </w:p>
    <w:p w14:paraId="14384F81" w14:textId="77777777" w:rsidR="001D5C2B" w:rsidRDefault="00807308" w:rsidP="00807308">
      <w:pPr>
        <w:spacing w:after="0"/>
        <w:mirrorIndents/>
      </w:pPr>
      <w:r>
        <w:rPr>
          <w:rFonts w:ascii="Century" w:eastAsia="Century" w:hAnsi="Century" w:cs="Century"/>
          <w:sz w:val="18"/>
        </w:rPr>
        <w:t xml:space="preserve"> </w:t>
      </w:r>
    </w:p>
    <w:p w14:paraId="4F4ED005" w14:textId="77777777" w:rsidR="001D5C2B" w:rsidRDefault="00807308" w:rsidP="00807308">
      <w:pPr>
        <w:spacing w:after="0"/>
        <w:mirrorIndents/>
        <w:jc w:val="center"/>
      </w:pPr>
      <w:r>
        <w:rPr>
          <w:rFonts w:ascii="Times New Roman" w:eastAsia="Times New Roman" w:hAnsi="Times New Roman" w:cs="Times New Roman"/>
          <w:b/>
          <w:sz w:val="36"/>
        </w:rPr>
        <w:t xml:space="preserve"> </w:t>
      </w:r>
    </w:p>
    <w:p w14:paraId="1D8F2696" w14:textId="77777777" w:rsidR="001D5C2B" w:rsidRDefault="00807308" w:rsidP="00807308">
      <w:pPr>
        <w:spacing w:after="0"/>
        <w:mirrorIndents/>
        <w:jc w:val="center"/>
      </w:pPr>
      <w:r>
        <w:rPr>
          <w:rFonts w:ascii="Times New Roman" w:eastAsia="Times New Roman" w:hAnsi="Times New Roman" w:cs="Times New Roman"/>
          <w:b/>
          <w:sz w:val="36"/>
        </w:rPr>
        <w:t xml:space="preserve"> </w:t>
      </w:r>
    </w:p>
    <w:p w14:paraId="17C80902" w14:textId="77777777" w:rsidR="001D5C2B" w:rsidRDefault="00807308" w:rsidP="00807308">
      <w:pPr>
        <w:spacing w:after="0"/>
        <w:mirrorIndents/>
        <w:jc w:val="center"/>
      </w:pPr>
      <w:r>
        <w:rPr>
          <w:rFonts w:ascii="Times New Roman" w:eastAsia="Times New Roman" w:hAnsi="Times New Roman" w:cs="Times New Roman"/>
          <w:b/>
          <w:sz w:val="36"/>
        </w:rPr>
        <w:t xml:space="preserve"> </w:t>
      </w:r>
    </w:p>
    <w:p w14:paraId="700E5443" w14:textId="77777777" w:rsidR="001D5C2B" w:rsidRDefault="00807308" w:rsidP="00807308">
      <w:pPr>
        <w:spacing w:after="0"/>
        <w:mirrorIndents/>
        <w:jc w:val="center"/>
      </w:pPr>
      <w:r>
        <w:rPr>
          <w:rFonts w:ascii="Times New Roman" w:eastAsia="Times New Roman" w:hAnsi="Times New Roman" w:cs="Times New Roman"/>
          <w:b/>
          <w:sz w:val="36"/>
        </w:rPr>
        <w:t xml:space="preserve"> </w:t>
      </w:r>
    </w:p>
    <w:p w14:paraId="70C37391" w14:textId="77777777" w:rsidR="001D5C2B" w:rsidRDefault="00807308" w:rsidP="00807308">
      <w:pPr>
        <w:spacing w:after="0"/>
        <w:mirrorIndents/>
        <w:jc w:val="center"/>
      </w:pPr>
      <w:r>
        <w:rPr>
          <w:rFonts w:ascii="Times New Roman" w:eastAsia="Times New Roman" w:hAnsi="Times New Roman" w:cs="Times New Roman"/>
          <w:b/>
          <w:sz w:val="36"/>
        </w:rPr>
        <w:lastRenderedPageBreak/>
        <w:t xml:space="preserve"> </w:t>
      </w:r>
    </w:p>
    <w:p w14:paraId="15356ACE" w14:textId="77777777" w:rsidR="001D5C2B" w:rsidRDefault="00807308" w:rsidP="00807308">
      <w:pPr>
        <w:spacing w:after="0"/>
        <w:mirrorIndents/>
        <w:jc w:val="center"/>
      </w:pPr>
      <w:r>
        <w:rPr>
          <w:rFonts w:ascii="Times New Roman" w:eastAsia="Times New Roman" w:hAnsi="Times New Roman" w:cs="Times New Roman"/>
          <w:b/>
          <w:sz w:val="36"/>
        </w:rPr>
        <w:t xml:space="preserve"> </w:t>
      </w:r>
    </w:p>
    <w:p w14:paraId="3D4F0E51" w14:textId="77777777" w:rsidR="001D5C2B" w:rsidRDefault="00807308" w:rsidP="00807308">
      <w:pPr>
        <w:spacing w:after="0"/>
        <w:ind w:hanging="10"/>
        <w:mirrorIndents/>
        <w:jc w:val="center"/>
      </w:pPr>
      <w:r>
        <w:rPr>
          <w:rFonts w:ascii="Times New Roman" w:eastAsia="Times New Roman" w:hAnsi="Times New Roman" w:cs="Times New Roman"/>
          <w:b/>
          <w:sz w:val="36"/>
        </w:rPr>
        <w:t xml:space="preserve">ACKNOWLEDGEMENT </w:t>
      </w:r>
    </w:p>
    <w:p w14:paraId="1CE51D15" w14:textId="77777777" w:rsidR="001D5C2B" w:rsidRDefault="00807308" w:rsidP="00807308">
      <w:pPr>
        <w:spacing w:after="0"/>
        <w:mirrorIndents/>
        <w:jc w:val="center"/>
      </w:pPr>
      <w:r>
        <w:rPr>
          <w:rFonts w:ascii="Century" w:eastAsia="Century" w:hAnsi="Century" w:cs="Century"/>
          <w:sz w:val="36"/>
        </w:rPr>
        <w:t xml:space="preserve"> </w:t>
      </w:r>
    </w:p>
    <w:p w14:paraId="1C997870"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        The success </w:t>
      </w:r>
      <w:proofErr w:type="spellStart"/>
      <w:r>
        <w:rPr>
          <w:rFonts w:ascii="Times New Roman" w:eastAsia="Times New Roman" w:hAnsi="Times New Roman" w:cs="Times New Roman"/>
          <w:sz w:val="24"/>
        </w:rPr>
        <w:t>accomplishnment</w:t>
      </w:r>
      <w:proofErr w:type="spellEnd"/>
      <w:r>
        <w:rPr>
          <w:rFonts w:ascii="Times New Roman" w:eastAsia="Times New Roman" w:hAnsi="Times New Roman" w:cs="Times New Roman"/>
          <w:sz w:val="24"/>
        </w:rPr>
        <w:t xml:space="preserve"> in this project would not have been </w:t>
      </w:r>
      <w:proofErr w:type="spellStart"/>
      <w:proofErr w:type="gramStart"/>
      <w:r>
        <w:rPr>
          <w:rFonts w:ascii="Times New Roman" w:eastAsia="Times New Roman" w:hAnsi="Times New Roman" w:cs="Times New Roman"/>
          <w:sz w:val="24"/>
        </w:rPr>
        <w:t>possible,by</w:t>
      </w:r>
      <w:proofErr w:type="spellEnd"/>
      <w:proofErr w:type="gramEnd"/>
      <w:r>
        <w:rPr>
          <w:rFonts w:ascii="Times New Roman" w:eastAsia="Times New Roman" w:hAnsi="Times New Roman" w:cs="Times New Roman"/>
          <w:sz w:val="24"/>
        </w:rPr>
        <w:t xml:space="preserve"> timely help and </w:t>
      </w:r>
      <w:proofErr w:type="spellStart"/>
      <w:r>
        <w:rPr>
          <w:rFonts w:ascii="Times New Roman" w:eastAsia="Times New Roman" w:hAnsi="Times New Roman" w:cs="Times New Roman"/>
          <w:sz w:val="24"/>
        </w:rPr>
        <w:t>guidence</w:t>
      </w:r>
      <w:proofErr w:type="spellEnd"/>
      <w:r>
        <w:rPr>
          <w:rFonts w:ascii="Times New Roman" w:eastAsia="Times New Roman" w:hAnsi="Times New Roman" w:cs="Times New Roman"/>
          <w:sz w:val="24"/>
        </w:rPr>
        <w:t xml:space="preserve"> rendered by many </w:t>
      </w:r>
      <w:proofErr w:type="spellStart"/>
      <w:proofErr w:type="gramStart"/>
      <w:r>
        <w:rPr>
          <w:rFonts w:ascii="Times New Roman" w:eastAsia="Times New Roman" w:hAnsi="Times New Roman" w:cs="Times New Roman"/>
          <w:sz w:val="24"/>
        </w:rPr>
        <w:t>people.We</w:t>
      </w:r>
      <w:proofErr w:type="spellEnd"/>
      <w:proofErr w:type="gramEnd"/>
      <w:r>
        <w:rPr>
          <w:rFonts w:ascii="Times New Roman" w:eastAsia="Times New Roman" w:hAnsi="Times New Roman" w:cs="Times New Roman"/>
          <w:sz w:val="24"/>
        </w:rPr>
        <w:t xml:space="preserve">/I wish to express our/my sincere and heartful gratitude to all those who have </w:t>
      </w:r>
      <w:proofErr w:type="spellStart"/>
      <w:r>
        <w:rPr>
          <w:rFonts w:ascii="Times New Roman" w:eastAsia="Times New Roman" w:hAnsi="Times New Roman" w:cs="Times New Roman"/>
          <w:sz w:val="24"/>
        </w:rPr>
        <w:t>healped</w:t>
      </w:r>
      <w:proofErr w:type="spellEnd"/>
      <w:r>
        <w:rPr>
          <w:rFonts w:ascii="Times New Roman" w:eastAsia="Times New Roman" w:hAnsi="Times New Roman" w:cs="Times New Roman"/>
          <w:sz w:val="24"/>
        </w:rPr>
        <w:t xml:space="preserve"> and guided us/me for the completion of this project. </w:t>
      </w:r>
    </w:p>
    <w:p w14:paraId="46AE10F1"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        We/I earnestly think Dr. BYRI PRABHAKAR SIR PRINCIPAL OF GPT WARANGAL, for giving timely cooperation and taking necessary action throughout of our/my project. </w:t>
      </w:r>
    </w:p>
    <w:p w14:paraId="1ECCC67E"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         We/I express our/my sincere thanks and gratitude to SRI.A RAJESHWAR RAO SIR, MISTER </w:t>
      </w:r>
      <w:proofErr w:type="gramStart"/>
      <w:r>
        <w:rPr>
          <w:rFonts w:ascii="Times New Roman" w:eastAsia="Times New Roman" w:hAnsi="Times New Roman" w:cs="Times New Roman"/>
          <w:sz w:val="24"/>
        </w:rPr>
        <w:t>HOD,DEPARTMENT</w:t>
      </w:r>
      <w:proofErr w:type="gramEnd"/>
      <w:r>
        <w:rPr>
          <w:rFonts w:ascii="Times New Roman" w:eastAsia="Times New Roman" w:hAnsi="Times New Roman" w:cs="Times New Roman"/>
          <w:sz w:val="24"/>
        </w:rPr>
        <w:t xml:space="preserve"> OF </w:t>
      </w:r>
      <w:proofErr w:type="gramStart"/>
      <w:r>
        <w:rPr>
          <w:rFonts w:ascii="Times New Roman" w:eastAsia="Times New Roman" w:hAnsi="Times New Roman" w:cs="Times New Roman"/>
          <w:sz w:val="24"/>
        </w:rPr>
        <w:t>CME,GPT</w:t>
      </w:r>
      <w:proofErr w:type="gramEnd"/>
      <w:r>
        <w:rPr>
          <w:rFonts w:ascii="Times New Roman" w:eastAsia="Times New Roman" w:hAnsi="Times New Roman" w:cs="Times New Roman"/>
          <w:sz w:val="24"/>
        </w:rPr>
        <w:t xml:space="preserve"> WARANGAL, for this valuable help and encouragement throughout the project. </w:t>
      </w:r>
    </w:p>
    <w:p w14:paraId="30E79A8E"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          We/I express our/my sincere thanks to the </w:t>
      </w:r>
      <w:proofErr w:type="gramStart"/>
      <w:r>
        <w:rPr>
          <w:rFonts w:ascii="Times New Roman" w:eastAsia="Times New Roman" w:hAnsi="Times New Roman" w:cs="Times New Roman"/>
          <w:sz w:val="24"/>
        </w:rPr>
        <w:t>SRI.V.RAMA</w:t>
      </w:r>
      <w:proofErr w:type="gramEnd"/>
      <w:r>
        <w:rPr>
          <w:rFonts w:ascii="Times New Roman" w:eastAsia="Times New Roman" w:hAnsi="Times New Roman" w:cs="Times New Roman"/>
          <w:sz w:val="24"/>
        </w:rPr>
        <w:t xml:space="preserve"> KRISHNA Senior </w:t>
      </w:r>
      <w:proofErr w:type="gramStart"/>
      <w:r>
        <w:rPr>
          <w:rFonts w:ascii="Times New Roman" w:eastAsia="Times New Roman" w:hAnsi="Times New Roman" w:cs="Times New Roman"/>
          <w:sz w:val="24"/>
        </w:rPr>
        <w:t>Lecturer  in</w:t>
      </w:r>
      <w:proofErr w:type="gramEnd"/>
      <w:r>
        <w:rPr>
          <w:rFonts w:ascii="Times New Roman" w:eastAsia="Times New Roman" w:hAnsi="Times New Roman" w:cs="Times New Roman"/>
          <w:sz w:val="24"/>
        </w:rPr>
        <w:t xml:space="preserve"> Computer Engineering for this valuable guidance, provoking discussions, suggestions and sharing his valuable </w:t>
      </w:r>
      <w:proofErr w:type="spellStart"/>
      <w:r>
        <w:rPr>
          <w:rFonts w:ascii="Times New Roman" w:eastAsia="Times New Roman" w:hAnsi="Times New Roman" w:cs="Times New Roman"/>
          <w:sz w:val="24"/>
        </w:rPr>
        <w:t>experties</w:t>
      </w:r>
      <w:proofErr w:type="spellEnd"/>
      <w:r>
        <w:rPr>
          <w:rFonts w:ascii="Times New Roman" w:eastAsia="Times New Roman" w:hAnsi="Times New Roman" w:cs="Times New Roman"/>
          <w:sz w:val="24"/>
        </w:rPr>
        <w:t xml:space="preserve"> throughout the project work. </w:t>
      </w:r>
    </w:p>
    <w:p w14:paraId="4020F7B4"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           We would also thank all the staff of the department of CSE who have helped us/me directly or indirectly for the successful completion of the project. </w:t>
      </w:r>
    </w:p>
    <w:p w14:paraId="4BCB7E1F" w14:textId="77777777" w:rsidR="001D5C2B" w:rsidRDefault="00807308" w:rsidP="00807308">
      <w:pPr>
        <w:spacing w:after="0"/>
        <w:mirrorIndents/>
      </w:pPr>
      <w:r>
        <w:rPr>
          <w:rFonts w:ascii="Century" w:eastAsia="Century" w:hAnsi="Century" w:cs="Century"/>
          <w:sz w:val="24"/>
        </w:rPr>
        <w:t xml:space="preserve"> </w:t>
      </w:r>
    </w:p>
    <w:p w14:paraId="58B23AE9" w14:textId="77777777" w:rsidR="001D5C2B" w:rsidRDefault="00807308" w:rsidP="00807308">
      <w:pPr>
        <w:spacing w:after="0"/>
        <w:mirrorIndents/>
      </w:pPr>
      <w:r>
        <w:rPr>
          <w:rFonts w:ascii="Century" w:eastAsia="Century" w:hAnsi="Century" w:cs="Century"/>
          <w:sz w:val="24"/>
        </w:rPr>
        <w:t xml:space="preserve"> </w:t>
      </w:r>
    </w:p>
    <w:p w14:paraId="488AD9B5" w14:textId="77777777" w:rsidR="001D5C2B" w:rsidRDefault="00807308" w:rsidP="00807308">
      <w:pPr>
        <w:spacing w:after="0"/>
        <w:mirrorIndents/>
      </w:pPr>
      <w:r>
        <w:rPr>
          <w:rFonts w:ascii="Century" w:eastAsia="Century" w:hAnsi="Century" w:cs="Century"/>
          <w:sz w:val="24"/>
        </w:rPr>
        <w:t xml:space="preserve"> </w:t>
      </w:r>
    </w:p>
    <w:p w14:paraId="11CEBF29" w14:textId="77777777" w:rsidR="001D5C2B" w:rsidRDefault="00807308" w:rsidP="00807308">
      <w:pPr>
        <w:pStyle w:val="Heading4"/>
        <w:spacing w:after="0"/>
        <w:ind w:right="0"/>
        <w:mirrorIndents/>
      </w:pPr>
      <w:r>
        <w:rPr>
          <w:rFonts w:ascii="Bell MT" w:eastAsia="Bell MT" w:hAnsi="Bell MT" w:cs="Bell MT"/>
          <w:color w:val="632423"/>
          <w:sz w:val="36"/>
        </w:rPr>
        <w:t xml:space="preserve">             </w:t>
      </w:r>
      <w:r>
        <w:rPr>
          <w:rFonts w:ascii="Bell MT" w:eastAsia="Bell MT" w:hAnsi="Bell MT" w:cs="Bell MT"/>
          <w:color w:val="632423"/>
        </w:rPr>
        <w:t xml:space="preserve">Submitted by </w:t>
      </w:r>
    </w:p>
    <w:p w14:paraId="43884988" w14:textId="77777777" w:rsidR="001D5C2B" w:rsidRDefault="00807308" w:rsidP="00807308">
      <w:pPr>
        <w:spacing w:after="0"/>
        <w:mirrorIndents/>
      </w:pPr>
      <w:r>
        <w:rPr>
          <w:rFonts w:ascii="Times New Roman" w:eastAsia="Times New Roman" w:hAnsi="Times New Roman" w:cs="Times New Roman"/>
          <w:b/>
          <w:color w:val="632423"/>
          <w:sz w:val="28"/>
        </w:rPr>
        <w:t xml:space="preserve"> </w:t>
      </w:r>
      <w:r>
        <w:rPr>
          <w:rFonts w:ascii="Times New Roman" w:eastAsia="Times New Roman" w:hAnsi="Times New Roman" w:cs="Times New Roman"/>
          <w:b/>
          <w:color w:val="632423"/>
          <w:sz w:val="28"/>
        </w:rPr>
        <w:tab/>
        <w:t xml:space="preserve"> </w:t>
      </w:r>
    </w:p>
    <w:p w14:paraId="5E79C4BD" w14:textId="06E896F9" w:rsidR="001D5C2B" w:rsidRDefault="00807308" w:rsidP="00807308">
      <w:pPr>
        <w:tabs>
          <w:tab w:val="center" w:pos="5040"/>
          <w:tab w:val="right" w:pos="9078"/>
        </w:tabs>
        <w:spacing w:after="0"/>
        <w:mirrorIndents/>
      </w:pPr>
      <w:r>
        <w:tab/>
      </w:r>
      <w:r>
        <w:rPr>
          <w:color w:val="244061"/>
          <w:sz w:val="32"/>
        </w:rPr>
        <w:t xml:space="preserve">       </w:t>
      </w:r>
      <w:proofErr w:type="gramStart"/>
      <w:r w:rsidR="00A73945">
        <w:rPr>
          <w:color w:val="244061"/>
          <w:sz w:val="32"/>
        </w:rPr>
        <w:t>K.GANGADHAR</w:t>
      </w:r>
      <w:proofErr w:type="gramEnd"/>
      <w:r>
        <w:rPr>
          <w:color w:val="244061"/>
          <w:sz w:val="32"/>
        </w:rPr>
        <w:t xml:space="preserve">     </w:t>
      </w:r>
      <w:r>
        <w:rPr>
          <w:rFonts w:ascii="Times New Roman" w:eastAsia="Times New Roman" w:hAnsi="Times New Roman" w:cs="Times New Roman"/>
          <w:b/>
          <w:color w:val="002060"/>
          <w:sz w:val="28"/>
        </w:rPr>
        <w:t xml:space="preserve"> </w:t>
      </w:r>
      <w:r>
        <w:rPr>
          <w:rFonts w:ascii="Times New Roman" w:eastAsia="Times New Roman" w:hAnsi="Times New Roman" w:cs="Times New Roman"/>
          <w:b/>
          <w:color w:val="002060"/>
          <w:sz w:val="28"/>
        </w:rPr>
        <w:tab/>
        <w:t>21004-CS-</w:t>
      </w:r>
      <w:r w:rsidR="00A73945">
        <w:rPr>
          <w:rFonts w:ascii="Times New Roman" w:eastAsia="Times New Roman" w:hAnsi="Times New Roman" w:cs="Times New Roman"/>
          <w:b/>
          <w:color w:val="002060"/>
          <w:sz w:val="28"/>
        </w:rPr>
        <w:t>100</w:t>
      </w:r>
      <w:r>
        <w:rPr>
          <w:rFonts w:ascii="Times New Roman" w:eastAsia="Times New Roman" w:hAnsi="Times New Roman" w:cs="Times New Roman"/>
          <w:b/>
          <w:color w:val="002060"/>
          <w:sz w:val="28"/>
        </w:rPr>
        <w:t xml:space="preserve"> </w:t>
      </w:r>
    </w:p>
    <w:p w14:paraId="007D7ACE" w14:textId="77777777" w:rsidR="001D5C2B" w:rsidRDefault="00807308" w:rsidP="00807308">
      <w:pPr>
        <w:spacing w:after="0"/>
        <w:mirrorIndents/>
      </w:pPr>
      <w:r>
        <w:rPr>
          <w:rFonts w:ascii="Times New Roman" w:eastAsia="Times New Roman" w:hAnsi="Times New Roman" w:cs="Times New Roman"/>
          <w:b/>
          <w:color w:val="002060"/>
          <w:sz w:val="28"/>
        </w:rPr>
        <w:t xml:space="preserve"> </w:t>
      </w:r>
      <w:r>
        <w:rPr>
          <w:rFonts w:ascii="Times New Roman" w:eastAsia="Times New Roman" w:hAnsi="Times New Roman" w:cs="Times New Roman"/>
          <w:b/>
          <w:color w:val="002060"/>
          <w:sz w:val="28"/>
        </w:rPr>
        <w:tab/>
        <w:t xml:space="preserve"> </w:t>
      </w:r>
    </w:p>
    <w:p w14:paraId="68DCD2C7" w14:textId="77777777" w:rsidR="001D5C2B" w:rsidRDefault="00807308" w:rsidP="00807308">
      <w:pPr>
        <w:spacing w:after="0"/>
        <w:mirrorIndents/>
      </w:pPr>
      <w:r>
        <w:rPr>
          <w:rFonts w:ascii="Times New Roman" w:eastAsia="Times New Roman" w:hAnsi="Times New Roman" w:cs="Times New Roman"/>
          <w:b/>
          <w:color w:val="002060"/>
          <w:sz w:val="28"/>
        </w:rPr>
        <w:t xml:space="preserve"> </w:t>
      </w:r>
      <w:r>
        <w:rPr>
          <w:rFonts w:ascii="Times New Roman" w:eastAsia="Times New Roman" w:hAnsi="Times New Roman" w:cs="Times New Roman"/>
          <w:b/>
          <w:color w:val="002060"/>
          <w:sz w:val="28"/>
        </w:rPr>
        <w:tab/>
        <w:t xml:space="preserve"> </w:t>
      </w:r>
    </w:p>
    <w:p w14:paraId="7A8F00FF" w14:textId="77777777" w:rsidR="001D5C2B" w:rsidRDefault="00807308" w:rsidP="00807308">
      <w:pPr>
        <w:spacing w:after="0"/>
        <w:mirrorIndents/>
      </w:pPr>
      <w:r>
        <w:rPr>
          <w:rFonts w:ascii="Times New Roman" w:eastAsia="Times New Roman" w:hAnsi="Times New Roman" w:cs="Times New Roman"/>
          <w:b/>
          <w:color w:val="002060"/>
          <w:sz w:val="28"/>
        </w:rPr>
        <w:t xml:space="preserve"> </w:t>
      </w:r>
      <w:r>
        <w:rPr>
          <w:rFonts w:ascii="Times New Roman" w:eastAsia="Times New Roman" w:hAnsi="Times New Roman" w:cs="Times New Roman"/>
          <w:b/>
          <w:color w:val="002060"/>
          <w:sz w:val="28"/>
        </w:rPr>
        <w:tab/>
        <w:t xml:space="preserve"> </w:t>
      </w:r>
    </w:p>
    <w:p w14:paraId="5B2620BC" w14:textId="77777777" w:rsidR="001D5C2B" w:rsidRDefault="00807308" w:rsidP="00807308">
      <w:pPr>
        <w:spacing w:after="0"/>
        <w:mirrorIndents/>
      </w:pPr>
      <w:r>
        <w:rPr>
          <w:rFonts w:ascii="Times New Roman" w:eastAsia="Times New Roman" w:hAnsi="Times New Roman" w:cs="Times New Roman"/>
          <w:b/>
          <w:color w:val="002060"/>
          <w:sz w:val="28"/>
        </w:rPr>
        <w:t xml:space="preserve"> </w:t>
      </w:r>
      <w:r>
        <w:rPr>
          <w:rFonts w:ascii="Times New Roman" w:eastAsia="Times New Roman" w:hAnsi="Times New Roman" w:cs="Times New Roman"/>
          <w:b/>
          <w:color w:val="002060"/>
          <w:sz w:val="28"/>
        </w:rPr>
        <w:tab/>
        <w:t xml:space="preserve"> </w:t>
      </w:r>
    </w:p>
    <w:p w14:paraId="60C2ADED" w14:textId="77777777" w:rsidR="001D5C2B" w:rsidRDefault="00807308" w:rsidP="00807308">
      <w:pPr>
        <w:spacing w:after="0"/>
        <w:mirrorIndents/>
      </w:pPr>
      <w:r>
        <w:rPr>
          <w:rFonts w:ascii="Times New Roman" w:eastAsia="Times New Roman" w:hAnsi="Times New Roman" w:cs="Times New Roman"/>
          <w:b/>
          <w:color w:val="002060"/>
          <w:sz w:val="28"/>
        </w:rPr>
        <w:t xml:space="preserve"> </w:t>
      </w:r>
      <w:r>
        <w:rPr>
          <w:rFonts w:ascii="Times New Roman" w:eastAsia="Times New Roman" w:hAnsi="Times New Roman" w:cs="Times New Roman"/>
          <w:b/>
          <w:color w:val="002060"/>
          <w:sz w:val="28"/>
        </w:rPr>
        <w:tab/>
        <w:t xml:space="preserve"> </w:t>
      </w:r>
    </w:p>
    <w:p w14:paraId="279750F0" w14:textId="77777777" w:rsidR="001D5C2B" w:rsidRDefault="00807308" w:rsidP="00807308">
      <w:pPr>
        <w:spacing w:after="0"/>
        <w:mirrorIndents/>
      </w:pPr>
      <w:r>
        <w:rPr>
          <w:rFonts w:ascii="Times New Roman" w:eastAsia="Times New Roman" w:hAnsi="Times New Roman" w:cs="Times New Roman"/>
          <w:b/>
          <w:color w:val="002060"/>
          <w:sz w:val="28"/>
        </w:rPr>
        <w:t xml:space="preserve"> </w:t>
      </w:r>
      <w:r>
        <w:rPr>
          <w:rFonts w:ascii="Times New Roman" w:eastAsia="Times New Roman" w:hAnsi="Times New Roman" w:cs="Times New Roman"/>
          <w:b/>
          <w:color w:val="002060"/>
          <w:sz w:val="28"/>
        </w:rPr>
        <w:tab/>
        <w:t xml:space="preserve"> </w:t>
      </w:r>
    </w:p>
    <w:p w14:paraId="7308D9FB" w14:textId="77777777" w:rsidR="001D5C2B" w:rsidRDefault="00807308" w:rsidP="00807308">
      <w:pPr>
        <w:spacing w:after="0"/>
        <w:mirrorIndents/>
      </w:pPr>
      <w:r>
        <w:rPr>
          <w:rFonts w:ascii="Century" w:eastAsia="Century" w:hAnsi="Century" w:cs="Century"/>
          <w:sz w:val="24"/>
        </w:rPr>
        <w:t xml:space="preserve"> </w:t>
      </w:r>
    </w:p>
    <w:p w14:paraId="359F675F" w14:textId="77777777" w:rsidR="001D5C2B" w:rsidRDefault="00807308" w:rsidP="00807308">
      <w:pPr>
        <w:spacing w:after="0"/>
        <w:mirrorIndents/>
      </w:pPr>
      <w:r>
        <w:rPr>
          <w:rFonts w:ascii="Century" w:eastAsia="Century" w:hAnsi="Century" w:cs="Century"/>
          <w:sz w:val="24"/>
        </w:rPr>
        <w:t xml:space="preserve"> </w:t>
      </w:r>
    </w:p>
    <w:p w14:paraId="3F4D84A6" w14:textId="77777777" w:rsidR="001D5C2B" w:rsidRDefault="00807308" w:rsidP="00807308">
      <w:pPr>
        <w:spacing w:after="0"/>
        <w:mirrorIndents/>
      </w:pPr>
      <w:r>
        <w:rPr>
          <w:rFonts w:ascii="Century" w:eastAsia="Century" w:hAnsi="Century" w:cs="Century"/>
          <w:sz w:val="24"/>
        </w:rPr>
        <w:t xml:space="preserve"> </w:t>
      </w:r>
    </w:p>
    <w:p w14:paraId="1BE6A5AE" w14:textId="77777777" w:rsidR="001D5C2B" w:rsidRDefault="00807308" w:rsidP="00807308">
      <w:pPr>
        <w:spacing w:after="0"/>
        <w:mirrorIndents/>
      </w:pPr>
      <w:r>
        <w:rPr>
          <w:rFonts w:ascii="Century" w:eastAsia="Century" w:hAnsi="Century" w:cs="Century"/>
          <w:sz w:val="24"/>
        </w:rPr>
        <w:t xml:space="preserve"> </w:t>
      </w:r>
    </w:p>
    <w:p w14:paraId="7A6EC1B9" w14:textId="77777777" w:rsidR="001D5C2B" w:rsidRDefault="00807308" w:rsidP="00807308">
      <w:pPr>
        <w:spacing w:after="0"/>
        <w:mirrorIndents/>
      </w:pPr>
      <w:r>
        <w:rPr>
          <w:rFonts w:ascii="Century" w:eastAsia="Century" w:hAnsi="Century" w:cs="Century"/>
          <w:sz w:val="24"/>
        </w:rPr>
        <w:t xml:space="preserve"> </w:t>
      </w:r>
    </w:p>
    <w:p w14:paraId="3EFF22B3" w14:textId="77777777" w:rsidR="00417AC9" w:rsidRDefault="00417AC9" w:rsidP="00807308">
      <w:pPr>
        <w:pStyle w:val="Heading5"/>
        <w:spacing w:after="0"/>
        <w:ind w:left="0" w:right="0"/>
        <w:mirrorIndents/>
      </w:pPr>
    </w:p>
    <w:p w14:paraId="060ADB49" w14:textId="4F7B0F19" w:rsidR="001D5C2B" w:rsidRDefault="00807308" w:rsidP="00807308">
      <w:pPr>
        <w:pStyle w:val="Heading5"/>
        <w:spacing w:after="0"/>
        <w:ind w:left="0" w:right="0"/>
        <w:mirrorIndents/>
      </w:pPr>
      <w:r>
        <w:t xml:space="preserve">INDEX </w:t>
      </w:r>
    </w:p>
    <w:p w14:paraId="698B2368" w14:textId="77777777" w:rsidR="001D5C2B" w:rsidRDefault="00807308" w:rsidP="00807308">
      <w:pPr>
        <w:spacing w:after="0"/>
        <w:mirrorIndents/>
        <w:jc w:val="center"/>
      </w:pPr>
      <w:r>
        <w:rPr>
          <w:rFonts w:ascii="Times New Roman" w:eastAsia="Times New Roman" w:hAnsi="Times New Roman" w:cs="Times New Roman"/>
          <w:b/>
          <w:sz w:val="32"/>
        </w:rPr>
        <w:t xml:space="preserve"> </w:t>
      </w:r>
    </w:p>
    <w:p w14:paraId="19DA4D36" w14:textId="77777777" w:rsidR="001D5C2B" w:rsidRDefault="00807308" w:rsidP="00807308">
      <w:pPr>
        <w:tabs>
          <w:tab w:val="center" w:pos="1064"/>
          <w:tab w:val="center" w:pos="2453"/>
          <w:tab w:val="center" w:pos="3173"/>
          <w:tab w:val="center" w:pos="3893"/>
          <w:tab w:val="center" w:pos="4613"/>
          <w:tab w:val="center" w:pos="5334"/>
          <w:tab w:val="center" w:pos="6054"/>
          <w:tab w:val="center" w:pos="6774"/>
          <w:tab w:val="center" w:pos="8114"/>
        </w:tabs>
        <w:spacing w:after="0" w:line="258" w:lineRule="auto"/>
        <w:mirrorIndents/>
      </w:pPr>
      <w:r>
        <w:tab/>
      </w:r>
      <w:r>
        <w:rPr>
          <w:rFonts w:ascii="Times New Roman" w:eastAsia="Times New Roman" w:hAnsi="Times New Roman" w:cs="Times New Roman"/>
          <w:b/>
          <w:sz w:val="28"/>
        </w:rPr>
        <w:t xml:space="preserve">CONTENTS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PAGE No. </w:t>
      </w:r>
    </w:p>
    <w:p w14:paraId="66D0D0D4" w14:textId="77777777" w:rsidR="001D5C2B" w:rsidRDefault="00807308" w:rsidP="00807308">
      <w:pPr>
        <w:numPr>
          <w:ilvl w:val="0"/>
          <w:numId w:val="1"/>
        </w:numPr>
        <w:spacing w:after="0"/>
        <w:ind w:left="0" w:hanging="422"/>
        <w:mirrorIndents/>
      </w:pPr>
      <w:r>
        <w:rPr>
          <w:sz w:val="28"/>
        </w:rPr>
        <w:t xml:space="preserve">Introduction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1-2 </w:t>
      </w:r>
    </w:p>
    <w:p w14:paraId="73E84867" w14:textId="7504BAA2" w:rsidR="001D5C2B" w:rsidRDefault="00807308" w:rsidP="00807308">
      <w:pPr>
        <w:numPr>
          <w:ilvl w:val="0"/>
          <w:numId w:val="1"/>
        </w:numPr>
        <w:spacing w:after="0"/>
        <w:ind w:left="0" w:hanging="422"/>
        <w:mirrorIndents/>
      </w:pPr>
      <w:r>
        <w:rPr>
          <w:sz w:val="28"/>
        </w:rPr>
        <w:t xml:space="preserve">Project Analysis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sidR="00840C89">
        <w:rPr>
          <w:sz w:val="28"/>
        </w:rPr>
        <w:t xml:space="preserve">         </w:t>
      </w:r>
      <w:r>
        <w:rPr>
          <w:sz w:val="28"/>
        </w:rPr>
        <w:t xml:space="preserve">3-18 </w:t>
      </w:r>
    </w:p>
    <w:p w14:paraId="312E8D22" w14:textId="71AF9836" w:rsidR="001D5C2B" w:rsidRDefault="00807308" w:rsidP="00807308">
      <w:pPr>
        <w:numPr>
          <w:ilvl w:val="1"/>
          <w:numId w:val="1"/>
        </w:numPr>
        <w:spacing w:after="0"/>
        <w:ind w:left="0" w:hanging="432"/>
        <w:mirrorIndents/>
      </w:pPr>
      <w:r>
        <w:rPr>
          <w:sz w:val="28"/>
        </w:rPr>
        <w:t xml:space="preserve">Introduction                                </w:t>
      </w:r>
      <w:r>
        <w:rPr>
          <w:sz w:val="28"/>
        </w:rPr>
        <w:tab/>
        <w:t xml:space="preserve"> </w:t>
      </w:r>
      <w:r>
        <w:rPr>
          <w:sz w:val="28"/>
        </w:rPr>
        <w:tab/>
        <w:t xml:space="preserve"> </w:t>
      </w:r>
      <w:r>
        <w:rPr>
          <w:sz w:val="28"/>
        </w:rPr>
        <w:tab/>
        <w:t xml:space="preserve"> </w:t>
      </w:r>
      <w:r>
        <w:rPr>
          <w:sz w:val="28"/>
        </w:rPr>
        <w:tab/>
        <w:t xml:space="preserve"> </w:t>
      </w:r>
      <w:r>
        <w:rPr>
          <w:sz w:val="28"/>
        </w:rPr>
        <w:tab/>
      </w:r>
      <w:r w:rsidR="000256F0">
        <w:rPr>
          <w:sz w:val="28"/>
        </w:rPr>
        <w:tab/>
      </w:r>
      <w:r>
        <w:rPr>
          <w:sz w:val="28"/>
        </w:rPr>
        <w:t xml:space="preserve"> 3 </w:t>
      </w:r>
    </w:p>
    <w:p w14:paraId="61E9129D" w14:textId="126EB08B" w:rsidR="001D5C2B" w:rsidRDefault="00807308" w:rsidP="00807308">
      <w:pPr>
        <w:numPr>
          <w:ilvl w:val="1"/>
          <w:numId w:val="1"/>
        </w:numPr>
        <w:spacing w:after="0"/>
        <w:ind w:left="0" w:hanging="432"/>
        <w:mirrorIndents/>
      </w:pPr>
      <w:r>
        <w:rPr>
          <w:sz w:val="28"/>
        </w:rPr>
        <w:t xml:space="preserve">System Design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0256F0">
        <w:rPr>
          <w:sz w:val="28"/>
        </w:rPr>
        <w:t xml:space="preserve"> </w:t>
      </w:r>
      <w:r>
        <w:rPr>
          <w:sz w:val="28"/>
        </w:rPr>
        <w:t xml:space="preserve">3 </w:t>
      </w:r>
    </w:p>
    <w:p w14:paraId="457BF2E4" w14:textId="786F4C38" w:rsidR="001D5C2B" w:rsidRDefault="00807308" w:rsidP="00807308">
      <w:pPr>
        <w:numPr>
          <w:ilvl w:val="1"/>
          <w:numId w:val="1"/>
        </w:numPr>
        <w:spacing w:after="0"/>
        <w:ind w:left="0" w:hanging="432"/>
        <w:mirrorIndents/>
      </w:pPr>
      <w:r>
        <w:rPr>
          <w:sz w:val="28"/>
        </w:rPr>
        <w:t xml:space="preserve">System Workflow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sidR="000256F0">
        <w:rPr>
          <w:sz w:val="28"/>
        </w:rPr>
        <w:tab/>
        <w:t xml:space="preserve"> </w:t>
      </w:r>
      <w:r>
        <w:rPr>
          <w:sz w:val="28"/>
        </w:rPr>
        <w:t xml:space="preserve">4 </w:t>
      </w:r>
    </w:p>
    <w:p w14:paraId="3F21F736" w14:textId="0A602B5B" w:rsidR="001D5C2B" w:rsidRDefault="00807308" w:rsidP="00807308">
      <w:pPr>
        <w:numPr>
          <w:ilvl w:val="1"/>
          <w:numId w:val="1"/>
        </w:numPr>
        <w:spacing w:after="0"/>
        <w:ind w:left="0" w:hanging="432"/>
        <w:mirrorIndents/>
      </w:pPr>
      <w:r>
        <w:rPr>
          <w:sz w:val="28"/>
        </w:rPr>
        <w:t xml:space="preserve">Modules Used </w:t>
      </w:r>
      <w:proofErr w:type="gramStart"/>
      <w:r>
        <w:rPr>
          <w:sz w:val="28"/>
        </w:rPr>
        <w:t>In</w:t>
      </w:r>
      <w:proofErr w:type="gramEnd"/>
      <w:r>
        <w:rPr>
          <w:sz w:val="28"/>
        </w:rPr>
        <w:t xml:space="preserve"> This </w:t>
      </w:r>
      <w:proofErr w:type="gramStart"/>
      <w:r>
        <w:rPr>
          <w:sz w:val="28"/>
        </w:rPr>
        <w:t xml:space="preserve">Project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r>
      <w:r w:rsidR="00840C89">
        <w:rPr>
          <w:sz w:val="28"/>
        </w:rPr>
        <w:t xml:space="preserve">          </w:t>
      </w:r>
      <w:r>
        <w:rPr>
          <w:sz w:val="28"/>
        </w:rPr>
        <w:t xml:space="preserve">4-13 </w:t>
      </w:r>
    </w:p>
    <w:p w14:paraId="1515990D" w14:textId="4A0E9904" w:rsidR="001D5C2B" w:rsidRDefault="00807308" w:rsidP="00807308">
      <w:pPr>
        <w:numPr>
          <w:ilvl w:val="1"/>
          <w:numId w:val="1"/>
        </w:numPr>
        <w:spacing w:after="0"/>
        <w:ind w:left="0" w:hanging="432"/>
        <w:mirrorIndents/>
      </w:pPr>
      <w:r>
        <w:rPr>
          <w:sz w:val="28"/>
        </w:rPr>
        <w:t xml:space="preserve">System Specification                               </w:t>
      </w:r>
      <w:r>
        <w:rPr>
          <w:sz w:val="28"/>
        </w:rPr>
        <w:tab/>
        <w:t xml:space="preserve"> </w:t>
      </w:r>
      <w:r>
        <w:rPr>
          <w:sz w:val="28"/>
        </w:rPr>
        <w:tab/>
        <w:t xml:space="preserve"> </w:t>
      </w:r>
      <w:r>
        <w:rPr>
          <w:sz w:val="28"/>
        </w:rPr>
        <w:tab/>
        <w:t xml:space="preserve"> </w:t>
      </w:r>
      <w:r>
        <w:rPr>
          <w:sz w:val="28"/>
        </w:rPr>
        <w:tab/>
        <w:t xml:space="preserve"> </w:t>
      </w:r>
      <w:r w:rsidR="00840C89">
        <w:rPr>
          <w:sz w:val="28"/>
        </w:rPr>
        <w:t xml:space="preserve">          </w:t>
      </w:r>
      <w:r>
        <w:rPr>
          <w:sz w:val="28"/>
        </w:rPr>
        <w:t xml:space="preserve">14 </w:t>
      </w:r>
    </w:p>
    <w:p w14:paraId="789D57AB" w14:textId="1F22F67A" w:rsidR="001D5C2B" w:rsidRDefault="00807308" w:rsidP="00807308">
      <w:pPr>
        <w:numPr>
          <w:ilvl w:val="1"/>
          <w:numId w:val="1"/>
        </w:numPr>
        <w:spacing w:after="0"/>
        <w:ind w:left="0" w:hanging="432"/>
        <w:mirrorIndents/>
      </w:pPr>
      <w:r>
        <w:rPr>
          <w:sz w:val="28"/>
        </w:rPr>
        <w:t xml:space="preserve">Arduino Uno                                                            </w:t>
      </w:r>
      <w:r>
        <w:rPr>
          <w:sz w:val="28"/>
        </w:rPr>
        <w:tab/>
        <w:t xml:space="preserve"> </w:t>
      </w:r>
      <w:r>
        <w:rPr>
          <w:sz w:val="28"/>
        </w:rPr>
        <w:tab/>
        <w:t xml:space="preserve"> </w:t>
      </w:r>
      <w:r>
        <w:rPr>
          <w:sz w:val="28"/>
        </w:rPr>
        <w:tab/>
      </w:r>
      <w:r w:rsidR="00840C89">
        <w:rPr>
          <w:sz w:val="28"/>
        </w:rPr>
        <w:t xml:space="preserve">        </w:t>
      </w:r>
      <w:r>
        <w:rPr>
          <w:sz w:val="28"/>
        </w:rPr>
        <w:t xml:space="preserve">15-18 </w:t>
      </w:r>
    </w:p>
    <w:p w14:paraId="4739340E" w14:textId="3CCB12D5" w:rsidR="001D5C2B" w:rsidRDefault="00807308" w:rsidP="00807308">
      <w:pPr>
        <w:numPr>
          <w:ilvl w:val="0"/>
          <w:numId w:val="1"/>
        </w:numPr>
        <w:spacing w:after="0"/>
        <w:ind w:left="0" w:hanging="422"/>
        <w:mirrorIndents/>
      </w:pPr>
      <w:r>
        <w:rPr>
          <w:sz w:val="28"/>
        </w:rPr>
        <w:t xml:space="preserve">Project Description                             </w:t>
      </w:r>
      <w:r>
        <w:rPr>
          <w:sz w:val="28"/>
        </w:rPr>
        <w:tab/>
        <w:t xml:space="preserve"> </w:t>
      </w:r>
      <w:r>
        <w:rPr>
          <w:sz w:val="28"/>
        </w:rPr>
        <w:tab/>
        <w:t xml:space="preserve"> </w:t>
      </w:r>
      <w:r>
        <w:rPr>
          <w:sz w:val="28"/>
        </w:rPr>
        <w:tab/>
        <w:t xml:space="preserve"> </w:t>
      </w:r>
      <w:r>
        <w:rPr>
          <w:sz w:val="28"/>
        </w:rPr>
        <w:tab/>
        <w:t xml:space="preserve"> </w:t>
      </w:r>
      <w:r w:rsidR="00840C89">
        <w:rPr>
          <w:sz w:val="28"/>
        </w:rPr>
        <w:t xml:space="preserve">       </w:t>
      </w:r>
      <w:r>
        <w:rPr>
          <w:sz w:val="28"/>
        </w:rPr>
        <w:t xml:space="preserve">19-24 </w:t>
      </w:r>
    </w:p>
    <w:p w14:paraId="788EDD84" w14:textId="5000B4FF" w:rsidR="001D5C2B" w:rsidRDefault="00807308" w:rsidP="00807308">
      <w:pPr>
        <w:numPr>
          <w:ilvl w:val="0"/>
          <w:numId w:val="1"/>
        </w:numPr>
        <w:spacing w:after="0"/>
        <w:ind w:left="0" w:hanging="422"/>
        <w:mirrorIndents/>
      </w:pPr>
      <w:r>
        <w:rPr>
          <w:sz w:val="28"/>
        </w:rPr>
        <w:t xml:space="preserve">Selected Software                               </w:t>
      </w:r>
      <w:proofErr w:type="gramStart"/>
      <w:r>
        <w:rPr>
          <w:sz w:val="28"/>
        </w:rPr>
        <w:tab/>
        <w:t xml:space="preserve">  </w:t>
      </w:r>
      <w:r>
        <w:rPr>
          <w:sz w:val="28"/>
        </w:rPr>
        <w:tab/>
      </w:r>
      <w:proofErr w:type="gramEnd"/>
      <w:r>
        <w:rPr>
          <w:sz w:val="28"/>
        </w:rPr>
        <w:t xml:space="preserve"> </w:t>
      </w:r>
      <w:r>
        <w:rPr>
          <w:sz w:val="28"/>
        </w:rPr>
        <w:tab/>
        <w:t xml:space="preserve"> </w:t>
      </w:r>
      <w:r>
        <w:rPr>
          <w:sz w:val="28"/>
        </w:rPr>
        <w:tab/>
        <w:t xml:space="preserve"> </w:t>
      </w:r>
      <w:r w:rsidR="00840C89">
        <w:rPr>
          <w:sz w:val="28"/>
        </w:rPr>
        <w:t xml:space="preserve">       </w:t>
      </w:r>
      <w:r>
        <w:rPr>
          <w:sz w:val="28"/>
        </w:rPr>
        <w:t xml:space="preserve">25-31 </w:t>
      </w:r>
    </w:p>
    <w:p w14:paraId="1BD50864" w14:textId="40683A08" w:rsidR="001D5C2B" w:rsidRDefault="00807308" w:rsidP="00807308">
      <w:pPr>
        <w:numPr>
          <w:ilvl w:val="0"/>
          <w:numId w:val="1"/>
        </w:numPr>
        <w:spacing w:after="0"/>
        <w:ind w:left="0" w:hanging="422"/>
        <w:mirrorIndents/>
      </w:pPr>
      <w:r>
        <w:rPr>
          <w:sz w:val="28"/>
        </w:rPr>
        <w:t xml:space="preserve">Output Of Project                                  </w:t>
      </w:r>
      <w:r>
        <w:rPr>
          <w:sz w:val="28"/>
        </w:rPr>
        <w:tab/>
        <w:t xml:space="preserve"> </w:t>
      </w:r>
      <w:r>
        <w:rPr>
          <w:sz w:val="28"/>
        </w:rPr>
        <w:tab/>
        <w:t xml:space="preserve"> </w:t>
      </w:r>
      <w:r>
        <w:rPr>
          <w:sz w:val="28"/>
        </w:rPr>
        <w:tab/>
        <w:t xml:space="preserve"> </w:t>
      </w:r>
      <w:r>
        <w:rPr>
          <w:sz w:val="28"/>
        </w:rPr>
        <w:tab/>
        <w:t xml:space="preserve"> </w:t>
      </w:r>
      <w:r w:rsidR="00840C89">
        <w:rPr>
          <w:sz w:val="28"/>
        </w:rPr>
        <w:t xml:space="preserve">       </w:t>
      </w:r>
      <w:r>
        <w:rPr>
          <w:sz w:val="28"/>
        </w:rPr>
        <w:t xml:space="preserve">32-33 </w:t>
      </w:r>
    </w:p>
    <w:p w14:paraId="56AFAC7C" w14:textId="58460CCD" w:rsidR="001D5C2B" w:rsidRDefault="00807308" w:rsidP="00807308">
      <w:pPr>
        <w:numPr>
          <w:ilvl w:val="0"/>
          <w:numId w:val="1"/>
        </w:numPr>
        <w:spacing w:after="0"/>
        <w:ind w:left="0" w:hanging="422"/>
        <w:mirrorIndents/>
      </w:pPr>
      <w:r>
        <w:rPr>
          <w:sz w:val="28"/>
        </w:rPr>
        <w:t xml:space="preserve">Conclusion                                                      </w:t>
      </w:r>
      <w:r>
        <w:rPr>
          <w:sz w:val="28"/>
        </w:rPr>
        <w:tab/>
        <w:t xml:space="preserve"> </w:t>
      </w:r>
      <w:r>
        <w:rPr>
          <w:sz w:val="28"/>
        </w:rPr>
        <w:tab/>
        <w:t xml:space="preserve"> </w:t>
      </w:r>
      <w:r>
        <w:rPr>
          <w:sz w:val="28"/>
        </w:rPr>
        <w:tab/>
        <w:t xml:space="preserve"> </w:t>
      </w:r>
      <w:r w:rsidR="00840C89">
        <w:rPr>
          <w:sz w:val="28"/>
        </w:rPr>
        <w:t xml:space="preserve">         </w:t>
      </w:r>
      <w:r>
        <w:rPr>
          <w:sz w:val="28"/>
        </w:rPr>
        <w:t xml:space="preserve">34 </w:t>
      </w:r>
    </w:p>
    <w:p w14:paraId="2C78E7D1" w14:textId="3EA7011E" w:rsidR="001D5C2B" w:rsidRDefault="00807308" w:rsidP="00807308">
      <w:pPr>
        <w:numPr>
          <w:ilvl w:val="0"/>
          <w:numId w:val="1"/>
        </w:numPr>
        <w:spacing w:after="0"/>
        <w:ind w:left="0" w:hanging="422"/>
        <w:mirrorIndents/>
      </w:pPr>
      <w:r>
        <w:rPr>
          <w:sz w:val="28"/>
        </w:rPr>
        <w:t xml:space="preserve">Reference                                                         </w:t>
      </w:r>
      <w:r>
        <w:rPr>
          <w:sz w:val="28"/>
        </w:rPr>
        <w:tab/>
        <w:t xml:space="preserve"> </w:t>
      </w:r>
      <w:r>
        <w:rPr>
          <w:sz w:val="28"/>
        </w:rPr>
        <w:tab/>
        <w:t xml:space="preserve"> </w:t>
      </w:r>
      <w:r>
        <w:rPr>
          <w:sz w:val="28"/>
        </w:rPr>
        <w:tab/>
        <w:t xml:space="preserve"> </w:t>
      </w:r>
      <w:r w:rsidR="00840C89">
        <w:rPr>
          <w:sz w:val="28"/>
        </w:rPr>
        <w:t xml:space="preserve">         </w:t>
      </w:r>
      <w:r>
        <w:rPr>
          <w:sz w:val="28"/>
        </w:rPr>
        <w:t>35</w:t>
      </w:r>
    </w:p>
    <w:p w14:paraId="3561FD71" w14:textId="77777777" w:rsidR="001D5C2B" w:rsidRDefault="001D5C2B" w:rsidP="00807308">
      <w:pPr>
        <w:spacing w:after="0"/>
        <w:mirrorIndents/>
        <w:sectPr w:rsidR="001D5C2B" w:rsidSect="00807308">
          <w:footerReference w:type="even" r:id="rId10"/>
          <w:footerReference w:type="default" r:id="rId11"/>
          <w:footerReference w:type="first" r:id="rId12"/>
          <w:pgSz w:w="11906" w:h="16838"/>
          <w:pgMar w:top="1701" w:right="1134" w:bottom="1701" w:left="2268" w:header="720" w:footer="720" w:gutter="0"/>
          <w:cols w:space="720"/>
        </w:sectPr>
      </w:pPr>
    </w:p>
    <w:p w14:paraId="0B449A97" w14:textId="77777777" w:rsidR="001D5C2B" w:rsidRDefault="00807308" w:rsidP="00807308">
      <w:pPr>
        <w:spacing w:after="0"/>
        <w:mirrorIndents/>
        <w:jc w:val="center"/>
      </w:pPr>
      <w:r>
        <w:rPr>
          <w:rFonts w:ascii="Times New Roman" w:eastAsia="Times New Roman" w:hAnsi="Times New Roman" w:cs="Times New Roman"/>
          <w:b/>
          <w:sz w:val="28"/>
        </w:rPr>
        <w:lastRenderedPageBreak/>
        <w:t xml:space="preserve">1.INTRODUCTION </w:t>
      </w:r>
    </w:p>
    <w:p w14:paraId="61EB51B8" w14:textId="77777777" w:rsidR="001D5C2B" w:rsidRDefault="00807308" w:rsidP="00807308">
      <w:pPr>
        <w:spacing w:after="0"/>
        <w:mirrorIndents/>
      </w:pPr>
      <w:r>
        <w:rPr>
          <w:rFonts w:ascii="Times New Roman" w:eastAsia="Times New Roman" w:hAnsi="Times New Roman" w:cs="Times New Roman"/>
          <w:b/>
          <w:sz w:val="28"/>
        </w:rPr>
        <w:t xml:space="preserve"> </w:t>
      </w:r>
    </w:p>
    <w:p w14:paraId="1BAAE8E5" w14:textId="77777777" w:rsidR="001D5C2B" w:rsidRDefault="00807308" w:rsidP="00A270DB">
      <w:pPr>
        <w:pStyle w:val="Heading6"/>
        <w:spacing w:after="0" w:line="360" w:lineRule="auto"/>
        <w:ind w:left="0"/>
        <w:mirrorIndents/>
      </w:pPr>
      <w:r>
        <w:t xml:space="preserve">PROJECT PROFILE AND SCOPE </w:t>
      </w:r>
    </w:p>
    <w:p w14:paraId="06B565FF" w14:textId="3CB49720" w:rsidR="001D5C2B" w:rsidRDefault="00807308" w:rsidP="00A270DB">
      <w:pPr>
        <w:spacing w:after="0" w:line="360" w:lineRule="auto"/>
        <w:ind w:hanging="10"/>
        <w:mirrorIndents/>
        <w:jc w:val="both"/>
      </w:pPr>
      <w:r>
        <w:rPr>
          <w:rFonts w:ascii="Times New Roman" w:eastAsia="Times New Roman" w:hAnsi="Times New Roman" w:cs="Times New Roman"/>
          <w:sz w:val="24"/>
        </w:rPr>
        <w:t xml:space="preserve">This project </w:t>
      </w:r>
      <w:proofErr w:type="gramStart"/>
      <w:r>
        <w:rPr>
          <w:rFonts w:ascii="Times New Roman" w:eastAsia="Times New Roman" w:hAnsi="Times New Roman" w:cs="Times New Roman"/>
          <w:sz w:val="24"/>
        </w:rPr>
        <w:t>is introduces</w:t>
      </w:r>
      <w:proofErr w:type="gramEnd"/>
      <w:r>
        <w:rPr>
          <w:rFonts w:ascii="Times New Roman" w:eastAsia="Times New Roman" w:hAnsi="Times New Roman" w:cs="Times New Roman"/>
          <w:sz w:val="24"/>
        </w:rPr>
        <w:t xml:space="preserve"> a novel in approach to enhancing women’s safety throu</w:t>
      </w:r>
      <w:r w:rsidR="00A73945">
        <w:rPr>
          <w:rFonts w:ascii="Times New Roman" w:eastAsia="Times New Roman" w:hAnsi="Times New Roman" w:cs="Times New Roman"/>
          <w:sz w:val="24"/>
        </w:rPr>
        <w:t>g</w:t>
      </w:r>
      <w:r>
        <w:rPr>
          <w:rFonts w:ascii="Times New Roman" w:eastAsia="Times New Roman" w:hAnsi="Times New Roman" w:cs="Times New Roman"/>
          <w:sz w:val="24"/>
        </w:rPr>
        <w:t xml:space="preserve">h a smart technology known as </w:t>
      </w:r>
      <w:r>
        <w:rPr>
          <w:rFonts w:ascii="Times New Roman" w:eastAsia="Times New Roman" w:hAnsi="Times New Roman" w:cs="Times New Roman"/>
          <w:sz w:val="28"/>
        </w:rPr>
        <w:t xml:space="preserve">SMART POLE. </w:t>
      </w:r>
    </w:p>
    <w:p w14:paraId="7816A214" w14:textId="77777777" w:rsidR="001D5C2B" w:rsidRDefault="00807308" w:rsidP="00A270DB">
      <w:pPr>
        <w:spacing w:after="0" w:line="360" w:lineRule="auto"/>
        <w:ind w:hanging="10"/>
        <w:mirrorIndents/>
        <w:jc w:val="both"/>
      </w:pPr>
      <w:r>
        <w:rPr>
          <w:rFonts w:ascii="Times New Roman" w:eastAsia="Times New Roman" w:hAnsi="Times New Roman" w:cs="Times New Roman"/>
          <w:sz w:val="24"/>
        </w:rPr>
        <w:t xml:space="preserve">Smart Poles are upgraded street lamps equipped with advanced features like responsive lighting, surveillance cameras, and improved connectivity. They enhance urban living by contributing to traffic management, providing parking assistance, and offering public information through digital displays. Overall, Smart Poles aim to create safer, more connected, and environmentally conscious urban environments through the integration of smart technologies. </w:t>
      </w:r>
    </w:p>
    <w:p w14:paraId="1754CD2F" w14:textId="77777777" w:rsidR="001D5C2B" w:rsidRDefault="00807308" w:rsidP="00A270DB">
      <w:pPr>
        <w:spacing w:after="0" w:line="360" w:lineRule="auto"/>
        <w:mirrorIndents/>
      </w:pPr>
      <w:r>
        <w:rPr>
          <w:rFonts w:ascii="Century" w:eastAsia="Century" w:hAnsi="Century" w:cs="Century"/>
          <w:sz w:val="24"/>
        </w:rPr>
        <w:t xml:space="preserve"> </w:t>
      </w:r>
    </w:p>
    <w:p w14:paraId="2B50378D" w14:textId="77777777" w:rsidR="001D5C2B" w:rsidRDefault="00807308" w:rsidP="00A270DB">
      <w:pPr>
        <w:pStyle w:val="Heading6"/>
        <w:spacing w:after="0" w:line="360" w:lineRule="auto"/>
        <w:ind w:left="0"/>
        <w:mirrorIndents/>
      </w:pPr>
      <w:r>
        <w:t xml:space="preserve">AIM OF THE PROJECT </w:t>
      </w:r>
    </w:p>
    <w:p w14:paraId="3F6FEDE5" w14:textId="77777777" w:rsidR="001D5C2B" w:rsidRDefault="00807308" w:rsidP="00A270DB">
      <w:pPr>
        <w:spacing w:after="0" w:line="360" w:lineRule="auto"/>
        <w:ind w:hanging="10"/>
        <w:mirrorIndents/>
        <w:jc w:val="both"/>
      </w:pPr>
      <w:r>
        <w:rPr>
          <w:rFonts w:ascii="Times New Roman" w:eastAsia="Times New Roman" w:hAnsi="Times New Roman" w:cs="Times New Roman"/>
          <w:sz w:val="24"/>
        </w:rPr>
        <w:t xml:space="preserve">The "Smart Pole" project aims to create a comprehensive system that leverages smart poles equipped with advanced technology to enhance public safety, particularly for individuals facing threats or emergencies. The project integrates various features, including distress button activation, voice commands, and audio/video confirmation, to provide a holistic solution for rapid response and assistance. </w:t>
      </w:r>
    </w:p>
    <w:p w14:paraId="44064395" w14:textId="77777777" w:rsidR="001D5C2B" w:rsidRDefault="00807308" w:rsidP="00A270DB">
      <w:pPr>
        <w:spacing w:after="0" w:line="360" w:lineRule="auto"/>
        <w:mirrorIndents/>
      </w:pPr>
      <w:r>
        <w:rPr>
          <w:rFonts w:ascii="Century" w:eastAsia="Century" w:hAnsi="Century" w:cs="Century"/>
          <w:sz w:val="24"/>
        </w:rPr>
        <w:t xml:space="preserve"> </w:t>
      </w:r>
    </w:p>
    <w:p w14:paraId="3F5B795B" w14:textId="77777777" w:rsidR="001D5C2B" w:rsidRDefault="00807308" w:rsidP="00A270DB">
      <w:pPr>
        <w:pStyle w:val="Heading6"/>
        <w:spacing w:after="0" w:line="360" w:lineRule="auto"/>
        <w:ind w:left="0"/>
        <w:mirrorIndents/>
      </w:pPr>
      <w:r>
        <w:t xml:space="preserve">BENEFITS OF PROJECT </w:t>
      </w:r>
    </w:p>
    <w:p w14:paraId="334B63D0" w14:textId="77777777" w:rsidR="001D5C2B" w:rsidRDefault="00807308" w:rsidP="00A270DB">
      <w:pPr>
        <w:numPr>
          <w:ilvl w:val="0"/>
          <w:numId w:val="2"/>
        </w:numPr>
        <w:spacing w:after="0" w:line="360" w:lineRule="auto"/>
        <w:ind w:left="0" w:hanging="360"/>
        <w:mirrorIndents/>
        <w:jc w:val="both"/>
      </w:pPr>
      <w:r>
        <w:rPr>
          <w:rFonts w:ascii="Times New Roman" w:eastAsia="Times New Roman" w:hAnsi="Times New Roman" w:cs="Times New Roman"/>
          <w:sz w:val="24"/>
        </w:rPr>
        <w:t xml:space="preserve">Enhanced public safety through quick and efficient distress alert mechanisms. </w:t>
      </w:r>
    </w:p>
    <w:p w14:paraId="6E40EE8A" w14:textId="77777777" w:rsidR="001D5C2B" w:rsidRDefault="00807308" w:rsidP="00A270DB">
      <w:pPr>
        <w:numPr>
          <w:ilvl w:val="0"/>
          <w:numId w:val="2"/>
        </w:numPr>
        <w:spacing w:after="0" w:line="360" w:lineRule="auto"/>
        <w:ind w:left="0" w:hanging="360"/>
        <w:mirrorIndents/>
        <w:jc w:val="both"/>
      </w:pPr>
      <w:r>
        <w:rPr>
          <w:rFonts w:ascii="Times New Roman" w:eastAsia="Times New Roman" w:hAnsi="Times New Roman" w:cs="Times New Roman"/>
          <w:sz w:val="24"/>
        </w:rPr>
        <w:t xml:space="preserve">Empowerment of users to seek help in threatening situations. </w:t>
      </w:r>
    </w:p>
    <w:p w14:paraId="4C0C0504" w14:textId="77777777" w:rsidR="001D5C2B" w:rsidRDefault="00807308" w:rsidP="00A270DB">
      <w:pPr>
        <w:numPr>
          <w:ilvl w:val="0"/>
          <w:numId w:val="2"/>
        </w:numPr>
        <w:spacing w:after="0" w:line="360" w:lineRule="auto"/>
        <w:ind w:left="0" w:hanging="360"/>
        <w:mirrorIndents/>
        <w:jc w:val="both"/>
      </w:pPr>
      <w:r>
        <w:rPr>
          <w:rFonts w:ascii="Times New Roman" w:eastAsia="Times New Roman" w:hAnsi="Times New Roman" w:cs="Times New Roman"/>
          <w:sz w:val="24"/>
        </w:rPr>
        <w:t xml:space="preserve">Real-time communication facilitates faster response from emergency services. </w:t>
      </w:r>
    </w:p>
    <w:p w14:paraId="0764591A" w14:textId="0F2F94EC" w:rsidR="001D5C2B" w:rsidRDefault="00807308" w:rsidP="00A270DB">
      <w:pPr>
        <w:numPr>
          <w:ilvl w:val="0"/>
          <w:numId w:val="2"/>
        </w:numPr>
        <w:spacing w:after="0" w:line="360" w:lineRule="auto"/>
        <w:ind w:left="0" w:hanging="360"/>
        <w:mirrorIndents/>
        <w:jc w:val="both"/>
      </w:pPr>
      <w:r>
        <w:rPr>
          <w:rFonts w:ascii="Times New Roman" w:eastAsia="Times New Roman" w:hAnsi="Times New Roman" w:cs="Times New Roman"/>
          <w:sz w:val="24"/>
        </w:rPr>
        <w:t>Utilization of renewable energy sources contributes to sustainability</w:t>
      </w:r>
      <w:r>
        <w:rPr>
          <w:rFonts w:ascii="Century" w:eastAsia="Century" w:hAnsi="Century" w:cs="Century"/>
          <w:sz w:val="24"/>
        </w:rPr>
        <w:t xml:space="preserve">. </w:t>
      </w:r>
    </w:p>
    <w:p w14:paraId="2FBAF6FD" w14:textId="77777777" w:rsidR="001D5C2B" w:rsidRDefault="00807308" w:rsidP="00A270DB">
      <w:pPr>
        <w:spacing w:after="0" w:line="360" w:lineRule="auto"/>
        <w:mirrorIndents/>
      </w:pPr>
      <w:r>
        <w:rPr>
          <w:rFonts w:ascii="Bell MT" w:eastAsia="Bell MT" w:hAnsi="Bell MT" w:cs="Bell MT"/>
          <w:b/>
          <w:sz w:val="32"/>
        </w:rPr>
        <w:t xml:space="preserve"> </w:t>
      </w:r>
    </w:p>
    <w:p w14:paraId="32A218C2" w14:textId="77777777" w:rsidR="001D5C2B" w:rsidRDefault="00807308" w:rsidP="00A270DB">
      <w:pPr>
        <w:pStyle w:val="Heading6"/>
        <w:spacing w:after="0" w:line="360" w:lineRule="auto"/>
        <w:ind w:left="0"/>
        <w:mirrorIndents/>
      </w:pPr>
      <w:r>
        <w:t xml:space="preserve">SMART POLE </w:t>
      </w:r>
    </w:p>
    <w:p w14:paraId="0F9CA3F2" w14:textId="77777777" w:rsidR="001D5C2B" w:rsidRDefault="00807308" w:rsidP="00A270DB">
      <w:pPr>
        <w:spacing w:after="0" w:line="360" w:lineRule="auto"/>
        <w:ind w:hanging="10"/>
        <w:mirrorIndents/>
        <w:jc w:val="both"/>
      </w:pPr>
      <w:r>
        <w:rPr>
          <w:rFonts w:ascii="Times New Roman" w:eastAsia="Times New Roman" w:hAnsi="Times New Roman" w:cs="Times New Roman"/>
          <w:sz w:val="24"/>
        </w:rPr>
        <w:t xml:space="preserve">The Smart Pole Project is a groundbreaking initiative aiming to redefine public safety through the integration of intelligent technology into conventional street lights. Each street light is equipped with a user-friendly button that, when pressed, activates a loud siren and simultaneously sends the precise location of the pole to the nearest police station. This innovative approach seeks to revolutionize emergency response systems, providing a swift and effective means of assistance in critical situations. </w:t>
      </w:r>
    </w:p>
    <w:p w14:paraId="074A29BF" w14:textId="77777777" w:rsidR="001D5C2B" w:rsidRDefault="00807308" w:rsidP="00A270DB">
      <w:pPr>
        <w:spacing w:after="0" w:line="360" w:lineRule="auto"/>
        <w:mirrorIndents/>
      </w:pPr>
      <w:r>
        <w:rPr>
          <w:rFonts w:ascii="Century" w:eastAsia="Century" w:hAnsi="Century" w:cs="Century"/>
          <w:sz w:val="24"/>
        </w:rPr>
        <w:lastRenderedPageBreak/>
        <w:t xml:space="preserve"> </w:t>
      </w:r>
    </w:p>
    <w:p w14:paraId="43304C05" w14:textId="77777777" w:rsidR="001D5C2B" w:rsidRDefault="00807308" w:rsidP="00A270DB">
      <w:pPr>
        <w:pStyle w:val="Heading6"/>
        <w:spacing w:after="0" w:line="360" w:lineRule="auto"/>
        <w:ind w:left="0"/>
        <w:mirrorIndents/>
      </w:pPr>
      <w:r>
        <w:t xml:space="preserve">IMPORTANCE OF SMART POLE </w:t>
      </w:r>
    </w:p>
    <w:p w14:paraId="2EE1282B" w14:textId="77777777" w:rsidR="001D5C2B" w:rsidRDefault="00807308" w:rsidP="00A270DB">
      <w:pPr>
        <w:spacing w:after="0" w:line="360" w:lineRule="auto"/>
        <w:ind w:hanging="10"/>
        <w:mirrorIndents/>
        <w:jc w:val="both"/>
      </w:pPr>
      <w:r>
        <w:rPr>
          <w:rFonts w:ascii="Times New Roman" w:eastAsia="Times New Roman" w:hAnsi="Times New Roman" w:cs="Times New Roman"/>
          <w:sz w:val="24"/>
        </w:rPr>
        <w:t xml:space="preserve">A smart pole with a buzzer, siren, and light is important because it helps people quickly get help if they're in trouble. If someone is attacked, they can activate the alarm, </w:t>
      </w:r>
      <w:proofErr w:type="gramStart"/>
      <w:r>
        <w:rPr>
          <w:rFonts w:ascii="Times New Roman" w:eastAsia="Times New Roman" w:hAnsi="Times New Roman" w:cs="Times New Roman"/>
          <w:sz w:val="24"/>
        </w:rPr>
        <w:t>making</w:t>
      </w:r>
      <w:proofErr w:type="gramEnd"/>
      <w:r>
        <w:rPr>
          <w:rFonts w:ascii="Times New Roman" w:eastAsia="Times New Roman" w:hAnsi="Times New Roman" w:cs="Times New Roman"/>
          <w:sz w:val="24"/>
        </w:rPr>
        <w:t xml:space="preserve"> a loud noise and turning on a bright light to attract attention. At the same time, a message is sent to the nearby police station, so they know there's a problem and can respond quickly. This makes public spaces safer by giving individuals an easy and visible way to call for help in emergencies. </w:t>
      </w:r>
    </w:p>
    <w:p w14:paraId="0ECED6FC" w14:textId="77777777" w:rsidR="001D5C2B" w:rsidRDefault="00807308" w:rsidP="00807308">
      <w:pPr>
        <w:spacing w:after="0"/>
        <w:mirrorIndents/>
      </w:pPr>
      <w:r>
        <w:rPr>
          <w:rFonts w:ascii="Century" w:eastAsia="Century" w:hAnsi="Century" w:cs="Century"/>
          <w:sz w:val="24"/>
        </w:rPr>
        <w:t xml:space="preserve"> </w:t>
      </w:r>
    </w:p>
    <w:p w14:paraId="301A4176" w14:textId="77777777" w:rsidR="001D5C2B" w:rsidRDefault="00807308" w:rsidP="00807308">
      <w:pPr>
        <w:spacing w:after="0"/>
        <w:mirrorIndents/>
      </w:pPr>
      <w:r>
        <w:rPr>
          <w:rFonts w:ascii="Century" w:eastAsia="Century" w:hAnsi="Century" w:cs="Century"/>
          <w:sz w:val="24"/>
        </w:rPr>
        <w:t xml:space="preserve"> </w:t>
      </w:r>
    </w:p>
    <w:p w14:paraId="7A4E2361" w14:textId="77777777" w:rsidR="001D5C2B" w:rsidRDefault="00807308" w:rsidP="00807308">
      <w:pPr>
        <w:spacing w:after="0"/>
        <w:mirrorIndents/>
      </w:pPr>
      <w:r>
        <w:rPr>
          <w:rFonts w:ascii="Century" w:eastAsia="Century" w:hAnsi="Century" w:cs="Century"/>
          <w:sz w:val="24"/>
        </w:rPr>
        <w:t xml:space="preserve"> </w:t>
      </w:r>
    </w:p>
    <w:p w14:paraId="22B04670" w14:textId="77777777" w:rsidR="001D5C2B" w:rsidRDefault="00807308" w:rsidP="00807308">
      <w:pPr>
        <w:spacing w:after="0"/>
        <w:mirrorIndents/>
      </w:pPr>
      <w:r>
        <w:rPr>
          <w:rFonts w:ascii="Century" w:eastAsia="Century" w:hAnsi="Century" w:cs="Century"/>
          <w:sz w:val="24"/>
        </w:rPr>
        <w:t xml:space="preserve"> </w:t>
      </w:r>
    </w:p>
    <w:p w14:paraId="5F8AF673" w14:textId="77777777" w:rsidR="001D5C2B" w:rsidRDefault="00807308" w:rsidP="00807308">
      <w:pPr>
        <w:spacing w:after="0"/>
        <w:mirrorIndents/>
      </w:pPr>
      <w:r>
        <w:rPr>
          <w:rFonts w:ascii="Century" w:eastAsia="Century" w:hAnsi="Century" w:cs="Century"/>
          <w:sz w:val="24"/>
        </w:rPr>
        <w:t xml:space="preserve"> </w:t>
      </w:r>
    </w:p>
    <w:p w14:paraId="711D89B8" w14:textId="77777777" w:rsidR="001D5C2B" w:rsidRDefault="00807308" w:rsidP="00807308">
      <w:pPr>
        <w:spacing w:after="0"/>
        <w:mirrorIndents/>
      </w:pPr>
      <w:r>
        <w:rPr>
          <w:rFonts w:ascii="Century" w:eastAsia="Century" w:hAnsi="Century" w:cs="Century"/>
          <w:sz w:val="24"/>
        </w:rPr>
        <w:t xml:space="preserve"> </w:t>
      </w:r>
    </w:p>
    <w:p w14:paraId="15393FEC" w14:textId="77777777" w:rsidR="001D5C2B" w:rsidRDefault="00807308" w:rsidP="00807308">
      <w:pPr>
        <w:spacing w:after="0"/>
        <w:mirrorIndents/>
      </w:pPr>
      <w:r>
        <w:rPr>
          <w:rFonts w:ascii="Century" w:eastAsia="Century" w:hAnsi="Century" w:cs="Century"/>
          <w:sz w:val="24"/>
        </w:rPr>
        <w:t xml:space="preserve"> </w:t>
      </w:r>
    </w:p>
    <w:p w14:paraId="5055FFC0" w14:textId="77777777" w:rsidR="001D5C2B" w:rsidRDefault="00807308" w:rsidP="00807308">
      <w:pPr>
        <w:spacing w:after="0"/>
        <w:mirrorIndents/>
      </w:pPr>
      <w:r>
        <w:rPr>
          <w:rFonts w:ascii="Century" w:eastAsia="Century" w:hAnsi="Century" w:cs="Century"/>
          <w:sz w:val="24"/>
        </w:rPr>
        <w:t xml:space="preserve"> </w:t>
      </w:r>
    </w:p>
    <w:p w14:paraId="0E413960" w14:textId="77777777" w:rsidR="001D5C2B" w:rsidRDefault="00807308" w:rsidP="00807308">
      <w:pPr>
        <w:spacing w:after="0"/>
        <w:mirrorIndents/>
      </w:pPr>
      <w:r>
        <w:rPr>
          <w:rFonts w:ascii="Century" w:eastAsia="Century" w:hAnsi="Century" w:cs="Century"/>
          <w:sz w:val="24"/>
        </w:rPr>
        <w:t xml:space="preserve"> </w:t>
      </w:r>
    </w:p>
    <w:p w14:paraId="7742DC6E" w14:textId="77777777" w:rsidR="001D5C2B" w:rsidRDefault="00807308" w:rsidP="00807308">
      <w:pPr>
        <w:spacing w:after="0"/>
        <w:mirrorIndents/>
      </w:pPr>
      <w:r>
        <w:rPr>
          <w:rFonts w:ascii="Century" w:eastAsia="Century" w:hAnsi="Century" w:cs="Century"/>
          <w:sz w:val="24"/>
        </w:rPr>
        <w:t xml:space="preserve"> </w:t>
      </w:r>
    </w:p>
    <w:p w14:paraId="5B0F6FE1" w14:textId="77777777" w:rsidR="001D5C2B" w:rsidRDefault="00807308" w:rsidP="00807308">
      <w:pPr>
        <w:spacing w:after="0"/>
        <w:mirrorIndents/>
      </w:pPr>
      <w:r>
        <w:rPr>
          <w:rFonts w:ascii="Century" w:eastAsia="Century" w:hAnsi="Century" w:cs="Century"/>
          <w:sz w:val="24"/>
        </w:rPr>
        <w:t xml:space="preserve"> </w:t>
      </w:r>
    </w:p>
    <w:p w14:paraId="7A43F7C1" w14:textId="77777777" w:rsidR="001D5C2B" w:rsidRDefault="00807308" w:rsidP="00807308">
      <w:pPr>
        <w:spacing w:after="0"/>
        <w:mirrorIndents/>
      </w:pPr>
      <w:r>
        <w:rPr>
          <w:rFonts w:ascii="Century" w:eastAsia="Century" w:hAnsi="Century" w:cs="Century"/>
          <w:sz w:val="24"/>
        </w:rPr>
        <w:t xml:space="preserve"> </w:t>
      </w:r>
    </w:p>
    <w:p w14:paraId="1C84B255" w14:textId="77777777" w:rsidR="001D5C2B" w:rsidRDefault="00807308" w:rsidP="00807308">
      <w:pPr>
        <w:spacing w:after="0"/>
        <w:mirrorIndents/>
      </w:pPr>
      <w:r>
        <w:rPr>
          <w:rFonts w:ascii="Century" w:eastAsia="Century" w:hAnsi="Century" w:cs="Century"/>
          <w:sz w:val="24"/>
        </w:rPr>
        <w:t xml:space="preserve"> </w:t>
      </w:r>
    </w:p>
    <w:p w14:paraId="29BA2D3D" w14:textId="77777777" w:rsidR="001D5C2B" w:rsidRDefault="00807308" w:rsidP="00807308">
      <w:pPr>
        <w:spacing w:after="0"/>
        <w:mirrorIndents/>
      </w:pPr>
      <w:r>
        <w:rPr>
          <w:rFonts w:ascii="Century" w:eastAsia="Century" w:hAnsi="Century" w:cs="Century"/>
          <w:sz w:val="24"/>
        </w:rPr>
        <w:t xml:space="preserve"> </w:t>
      </w:r>
    </w:p>
    <w:p w14:paraId="66664623" w14:textId="77777777" w:rsidR="001D5C2B" w:rsidRDefault="00807308" w:rsidP="00807308">
      <w:pPr>
        <w:spacing w:after="0"/>
        <w:mirrorIndents/>
      </w:pPr>
      <w:r>
        <w:rPr>
          <w:rFonts w:ascii="Century" w:eastAsia="Century" w:hAnsi="Century" w:cs="Century"/>
          <w:sz w:val="24"/>
        </w:rPr>
        <w:t xml:space="preserve"> </w:t>
      </w:r>
    </w:p>
    <w:p w14:paraId="7C9DA9C4" w14:textId="77777777" w:rsidR="001D5C2B" w:rsidRDefault="00807308" w:rsidP="00807308">
      <w:pPr>
        <w:spacing w:after="0"/>
        <w:mirrorIndents/>
        <w:jc w:val="center"/>
      </w:pPr>
      <w:r>
        <w:rPr>
          <w:rFonts w:ascii="Century" w:eastAsia="Century" w:hAnsi="Century" w:cs="Century"/>
          <w:sz w:val="36"/>
        </w:rPr>
        <w:t xml:space="preserve"> </w:t>
      </w:r>
    </w:p>
    <w:p w14:paraId="211561DF" w14:textId="77777777" w:rsidR="00A270DB" w:rsidRDefault="00A270DB">
      <w:pPr>
        <w:spacing w:line="278" w:lineRule="auto"/>
        <w:rPr>
          <w:rFonts w:ascii="Times New Roman" w:eastAsia="Times New Roman" w:hAnsi="Times New Roman" w:cs="Times New Roman"/>
          <w:b/>
          <w:sz w:val="32"/>
        </w:rPr>
      </w:pPr>
      <w:r>
        <w:br w:type="page"/>
      </w:r>
    </w:p>
    <w:p w14:paraId="4786CA79" w14:textId="1F552912" w:rsidR="001D5C2B" w:rsidRDefault="00807308" w:rsidP="00807308">
      <w:pPr>
        <w:pStyle w:val="Heading4"/>
        <w:spacing w:after="0"/>
        <w:ind w:right="0" w:hanging="10"/>
        <w:mirrorIndents/>
      </w:pPr>
      <w:r>
        <w:rPr>
          <w:color w:val="000000"/>
        </w:rPr>
        <w:lastRenderedPageBreak/>
        <w:t xml:space="preserve">2. PROJECT ANALYSIS </w:t>
      </w:r>
    </w:p>
    <w:p w14:paraId="191270FB" w14:textId="77777777" w:rsidR="001D5C2B" w:rsidRDefault="00807308" w:rsidP="00807308">
      <w:pPr>
        <w:pStyle w:val="Heading5"/>
        <w:spacing w:after="0" w:line="258" w:lineRule="auto"/>
        <w:ind w:left="0" w:right="0"/>
        <w:mirrorIndents/>
        <w:jc w:val="left"/>
      </w:pPr>
      <w:r>
        <w:rPr>
          <w:sz w:val="28"/>
        </w:rPr>
        <w:t>2.1. Introduction</w:t>
      </w:r>
      <w:r>
        <w:rPr>
          <w:sz w:val="24"/>
        </w:rPr>
        <w:t xml:space="preserve"> </w:t>
      </w:r>
    </w:p>
    <w:p w14:paraId="73850BAC"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Smartpole</w:t>
      </w:r>
      <w:proofErr w:type="spellEnd"/>
      <w:r>
        <w:rPr>
          <w:rFonts w:ascii="Times New Roman" w:eastAsia="Times New Roman" w:hAnsi="Times New Roman" w:cs="Times New Roman"/>
          <w:sz w:val="24"/>
        </w:rPr>
        <w:t xml:space="preserve"> project represents an innovative venture at the intersection of urban infrastructure and technology. Aimed at enhancing city living, this analysis delves into the key facets of the </w:t>
      </w:r>
      <w:proofErr w:type="spellStart"/>
      <w:r>
        <w:rPr>
          <w:rFonts w:ascii="Times New Roman" w:eastAsia="Times New Roman" w:hAnsi="Times New Roman" w:cs="Times New Roman"/>
          <w:sz w:val="24"/>
        </w:rPr>
        <w:t>Smartpole</w:t>
      </w:r>
      <w:proofErr w:type="spellEnd"/>
      <w:r>
        <w:rPr>
          <w:rFonts w:ascii="Times New Roman" w:eastAsia="Times New Roman" w:hAnsi="Times New Roman" w:cs="Times New Roman"/>
          <w:sz w:val="24"/>
        </w:rPr>
        <w:t xml:space="preserve"> initiative. From its technological features to its potential impact on urban environments, we will explore the intricacies that make this project a noteworthy advancement. Join us in </w:t>
      </w:r>
      <w:proofErr w:type="spellStart"/>
      <w:r>
        <w:rPr>
          <w:rFonts w:ascii="Times New Roman" w:eastAsia="Times New Roman" w:hAnsi="Times New Roman" w:cs="Times New Roman"/>
          <w:sz w:val="24"/>
        </w:rPr>
        <w:t>unraveling</w:t>
      </w:r>
      <w:proofErr w:type="spellEnd"/>
      <w:r>
        <w:rPr>
          <w:rFonts w:ascii="Times New Roman" w:eastAsia="Times New Roman" w:hAnsi="Times New Roman" w:cs="Times New Roman"/>
          <w:sz w:val="24"/>
        </w:rPr>
        <w:t xml:space="preserve"> the future implications and benefits woven into the fabric of the </w:t>
      </w:r>
      <w:proofErr w:type="spellStart"/>
      <w:r>
        <w:rPr>
          <w:rFonts w:ascii="Times New Roman" w:eastAsia="Times New Roman" w:hAnsi="Times New Roman" w:cs="Times New Roman"/>
          <w:sz w:val="24"/>
        </w:rPr>
        <w:t>Smartpole</w:t>
      </w:r>
      <w:proofErr w:type="spellEnd"/>
      <w:r>
        <w:rPr>
          <w:rFonts w:ascii="Times New Roman" w:eastAsia="Times New Roman" w:hAnsi="Times New Roman" w:cs="Times New Roman"/>
          <w:sz w:val="24"/>
        </w:rPr>
        <w:t xml:space="preserve"> project. </w:t>
      </w:r>
    </w:p>
    <w:p w14:paraId="521DB20E" w14:textId="77777777" w:rsidR="001D5C2B" w:rsidRDefault="00807308" w:rsidP="00807308">
      <w:pPr>
        <w:spacing w:after="0" w:line="258" w:lineRule="auto"/>
        <w:ind w:hanging="10"/>
        <w:mirrorIndents/>
      </w:pPr>
      <w:r>
        <w:rPr>
          <w:rFonts w:ascii="Times New Roman" w:eastAsia="Times New Roman" w:hAnsi="Times New Roman" w:cs="Times New Roman"/>
          <w:b/>
          <w:sz w:val="28"/>
        </w:rPr>
        <w:t>2.2. System Design:</w:t>
      </w:r>
      <w:r>
        <w:rPr>
          <w:rFonts w:ascii="Times New Roman" w:eastAsia="Times New Roman" w:hAnsi="Times New Roman" w:cs="Times New Roman"/>
          <w:b/>
          <w:sz w:val="24"/>
        </w:rPr>
        <w:t xml:space="preserve"> </w:t>
      </w:r>
    </w:p>
    <w:p w14:paraId="5844A491" w14:textId="77777777" w:rsidR="001D5C2B" w:rsidRDefault="00807308" w:rsidP="00807308">
      <w:pPr>
        <w:spacing w:after="0"/>
        <w:mirrorIndents/>
      </w:pPr>
      <w:r>
        <w:rPr>
          <w:rFonts w:ascii="Times New Roman" w:eastAsia="Times New Roman" w:hAnsi="Times New Roman" w:cs="Times New Roman"/>
          <w:b/>
          <w:sz w:val="28"/>
          <w:u w:val="single" w:color="000000"/>
        </w:rPr>
        <w:t>Components Used:</w:t>
      </w:r>
      <w:r>
        <w:rPr>
          <w:rFonts w:ascii="Times New Roman" w:eastAsia="Times New Roman" w:hAnsi="Times New Roman" w:cs="Times New Roman"/>
          <w:b/>
          <w:sz w:val="28"/>
        </w:rPr>
        <w:t xml:space="preserve"> </w:t>
      </w:r>
    </w:p>
    <w:p w14:paraId="5C6A3494"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1. Buzzer: </w:t>
      </w:r>
    </w:p>
    <w:p w14:paraId="716FECCD"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A buzzer is integrated into the smart pole to create a loud and attention-grabbing sound when activated. </w:t>
      </w:r>
    </w:p>
    <w:p w14:paraId="6DDC68E9" w14:textId="77777777" w:rsidR="001D5C2B" w:rsidRDefault="00807308" w:rsidP="00807308">
      <w:pPr>
        <w:numPr>
          <w:ilvl w:val="0"/>
          <w:numId w:val="3"/>
        </w:numPr>
        <w:spacing w:after="0"/>
        <w:ind w:left="0" w:hanging="240"/>
        <w:mirrorIndents/>
        <w:jc w:val="both"/>
      </w:pPr>
      <w:r>
        <w:rPr>
          <w:rFonts w:ascii="Times New Roman" w:eastAsia="Times New Roman" w:hAnsi="Times New Roman" w:cs="Times New Roman"/>
          <w:b/>
          <w:sz w:val="24"/>
        </w:rPr>
        <w:t xml:space="preserve">Siren: </w:t>
      </w:r>
    </w:p>
    <w:p w14:paraId="3BB196F9" w14:textId="77777777" w:rsidR="001D5C2B" w:rsidRDefault="00807308" w:rsidP="00807308">
      <w:pPr>
        <w:spacing w:after="0" w:line="265" w:lineRule="auto"/>
        <w:ind w:hanging="10"/>
        <w:mirrorIndents/>
        <w:jc w:val="both"/>
      </w:pPr>
      <w:r>
        <w:rPr>
          <w:rFonts w:ascii="Times New Roman" w:eastAsia="Times New Roman" w:hAnsi="Times New Roman" w:cs="Times New Roman"/>
          <w:sz w:val="24"/>
        </w:rPr>
        <w:t xml:space="preserve"> The siren is employed to enhance the alert signal, ensuring it's audible over a distance. </w:t>
      </w:r>
    </w:p>
    <w:p w14:paraId="26F9B0B1" w14:textId="77777777" w:rsidR="001D5C2B" w:rsidRDefault="00807308" w:rsidP="00807308">
      <w:pPr>
        <w:numPr>
          <w:ilvl w:val="0"/>
          <w:numId w:val="3"/>
        </w:numPr>
        <w:spacing w:after="0"/>
        <w:ind w:left="0" w:hanging="240"/>
        <w:mirrorIndents/>
        <w:jc w:val="both"/>
      </w:pPr>
      <w:r>
        <w:rPr>
          <w:rFonts w:ascii="Times New Roman" w:eastAsia="Times New Roman" w:hAnsi="Times New Roman" w:cs="Times New Roman"/>
          <w:b/>
          <w:sz w:val="24"/>
        </w:rPr>
        <w:t>Lighting System:</w:t>
      </w:r>
      <w:r>
        <w:rPr>
          <w:rFonts w:ascii="Times New Roman" w:eastAsia="Times New Roman" w:hAnsi="Times New Roman" w:cs="Times New Roman"/>
          <w:sz w:val="24"/>
        </w:rPr>
        <w:t xml:space="preserve"> </w:t>
      </w:r>
    </w:p>
    <w:p w14:paraId="53FC2ECC"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Bright RED LED lights are incorporated to illuminate the area when the alarm is triggered, attracting attention. </w:t>
      </w:r>
    </w:p>
    <w:p w14:paraId="0C9C204E" w14:textId="77777777" w:rsidR="001D5C2B" w:rsidRDefault="00807308" w:rsidP="00807308">
      <w:pPr>
        <w:numPr>
          <w:ilvl w:val="0"/>
          <w:numId w:val="3"/>
        </w:numPr>
        <w:spacing w:after="0"/>
        <w:ind w:left="0" w:hanging="240"/>
        <w:mirrorIndents/>
        <w:jc w:val="both"/>
      </w:pPr>
      <w:r>
        <w:rPr>
          <w:rFonts w:ascii="Times New Roman" w:eastAsia="Times New Roman" w:hAnsi="Times New Roman" w:cs="Times New Roman"/>
          <w:b/>
          <w:sz w:val="24"/>
        </w:rPr>
        <w:t>Microcontroller (Arduino):</w:t>
      </w:r>
      <w:r>
        <w:rPr>
          <w:rFonts w:ascii="Times New Roman" w:eastAsia="Times New Roman" w:hAnsi="Times New Roman" w:cs="Times New Roman"/>
          <w:sz w:val="24"/>
        </w:rPr>
        <w:t xml:space="preserve"> </w:t>
      </w:r>
    </w:p>
    <w:p w14:paraId="5C8FFBCB"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An Arduino microcontroller serves as the brain of the system, managing the activation of the buzzer, siren, and lighting components. </w:t>
      </w:r>
    </w:p>
    <w:p w14:paraId="1ABB8213" w14:textId="77777777" w:rsidR="001D5C2B" w:rsidRDefault="00807308" w:rsidP="00807308">
      <w:pPr>
        <w:numPr>
          <w:ilvl w:val="0"/>
          <w:numId w:val="3"/>
        </w:numPr>
        <w:spacing w:after="0"/>
        <w:ind w:left="0" w:hanging="240"/>
        <w:mirrorIndents/>
        <w:jc w:val="both"/>
      </w:pPr>
      <w:r>
        <w:rPr>
          <w:rFonts w:ascii="Times New Roman" w:eastAsia="Times New Roman" w:hAnsi="Times New Roman" w:cs="Times New Roman"/>
          <w:b/>
          <w:sz w:val="24"/>
        </w:rPr>
        <w:t>GPS Module:</w:t>
      </w:r>
      <w:r>
        <w:rPr>
          <w:rFonts w:ascii="Times New Roman" w:eastAsia="Times New Roman" w:hAnsi="Times New Roman" w:cs="Times New Roman"/>
          <w:sz w:val="24"/>
        </w:rPr>
        <w:t xml:space="preserve"> </w:t>
      </w:r>
    </w:p>
    <w:p w14:paraId="2679D8E3"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A GPS module is connected to the Arduino, providing real-time location data when the emergency button is pressed. </w:t>
      </w:r>
    </w:p>
    <w:p w14:paraId="2B8248F8" w14:textId="77777777" w:rsidR="001D5C2B" w:rsidRDefault="00807308" w:rsidP="00807308">
      <w:pPr>
        <w:spacing w:after="0"/>
        <w:ind w:hanging="10"/>
        <w:mirrorIndents/>
        <w:jc w:val="both"/>
      </w:pPr>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Communication Module: </w:t>
      </w:r>
    </w:p>
    <w:p w14:paraId="40361707"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A communication module, possibly GSM or similar technology, facilitates the transmission of emergency messages to the nearby police station.</w:t>
      </w:r>
      <w:r>
        <w:rPr>
          <w:rFonts w:ascii="Times New Roman" w:eastAsia="Times New Roman" w:hAnsi="Times New Roman" w:cs="Times New Roman"/>
          <w:b/>
          <w:sz w:val="24"/>
        </w:rPr>
        <w:t xml:space="preserve"> </w:t>
      </w:r>
    </w:p>
    <w:p w14:paraId="761E4593" w14:textId="77777777" w:rsidR="001D5C2B" w:rsidRDefault="00807308" w:rsidP="00807308">
      <w:pPr>
        <w:spacing w:after="0"/>
        <w:mirrorIndents/>
      </w:pPr>
      <w:r>
        <w:rPr>
          <w:rFonts w:ascii="Times New Roman" w:eastAsia="Times New Roman" w:hAnsi="Times New Roman" w:cs="Times New Roman"/>
          <w:b/>
          <w:sz w:val="32"/>
        </w:rPr>
        <w:t xml:space="preserve"> </w:t>
      </w:r>
    </w:p>
    <w:p w14:paraId="02601709" w14:textId="77777777" w:rsidR="001D5C2B" w:rsidRDefault="00807308" w:rsidP="00807308">
      <w:pPr>
        <w:spacing w:after="0" w:line="258" w:lineRule="auto"/>
        <w:ind w:hanging="10"/>
        <w:mirrorIndents/>
      </w:pPr>
      <w:r>
        <w:rPr>
          <w:rFonts w:ascii="Times New Roman" w:eastAsia="Times New Roman" w:hAnsi="Times New Roman" w:cs="Times New Roman"/>
          <w:b/>
          <w:sz w:val="28"/>
        </w:rPr>
        <w:t xml:space="preserve">2.3. System Workflow: </w:t>
      </w:r>
    </w:p>
    <w:p w14:paraId="3B6066D9"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1.Emergency Button Press: </w:t>
      </w:r>
    </w:p>
    <w:p w14:paraId="7C565D9C" w14:textId="77777777" w:rsidR="001D5C2B" w:rsidRDefault="00807308" w:rsidP="00807308">
      <w:pPr>
        <w:spacing w:after="0" w:line="356" w:lineRule="auto"/>
        <w:ind w:hanging="10"/>
        <w:mirrorIndents/>
        <w:jc w:val="both"/>
      </w:pPr>
      <w:r>
        <w:rPr>
          <w:rFonts w:ascii="Times New Roman" w:eastAsia="Times New Roman" w:hAnsi="Times New Roman" w:cs="Times New Roman"/>
          <w:b/>
          <w:sz w:val="24"/>
        </w:rPr>
        <w:t xml:space="preserve">   - </w:t>
      </w:r>
      <w:r>
        <w:rPr>
          <w:rFonts w:ascii="Times New Roman" w:eastAsia="Times New Roman" w:hAnsi="Times New Roman" w:cs="Times New Roman"/>
          <w:sz w:val="24"/>
        </w:rPr>
        <w:t xml:space="preserve">When the emergency button is pressed, it triggers the Arduino microcontroller to initiate the emergency response sequence. </w:t>
      </w:r>
    </w:p>
    <w:p w14:paraId="18522528"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2. Buzzer Activation: </w:t>
      </w:r>
    </w:p>
    <w:p w14:paraId="22683032"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   - The buzzer is activated immediately, creating a loud noise to attract attention and alert people in the vicinity. </w:t>
      </w:r>
    </w:p>
    <w:p w14:paraId="120DBEA4"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3. Siren and Light Activation: </w:t>
      </w:r>
    </w:p>
    <w:p w14:paraId="34575034" w14:textId="77777777" w:rsidR="001D5C2B" w:rsidRDefault="00807308" w:rsidP="00807308">
      <w:pPr>
        <w:spacing w:after="0" w:line="356" w:lineRule="auto"/>
        <w:ind w:hanging="10"/>
        <w:mirrorIndents/>
        <w:jc w:val="both"/>
      </w:pPr>
      <w:r>
        <w:rPr>
          <w:rFonts w:ascii="Times New Roman" w:eastAsia="Times New Roman" w:hAnsi="Times New Roman" w:cs="Times New Roman"/>
          <w:b/>
          <w:sz w:val="24"/>
        </w:rPr>
        <w:lastRenderedPageBreak/>
        <w:t xml:space="preserve">   - </w:t>
      </w:r>
      <w:r>
        <w:rPr>
          <w:rFonts w:ascii="Times New Roman" w:eastAsia="Times New Roman" w:hAnsi="Times New Roman" w:cs="Times New Roman"/>
          <w:sz w:val="24"/>
        </w:rPr>
        <w:t xml:space="preserve">Simultaneously, the siren is activated to enhance the alert, and bright LED lights are turned on to increase visibility in the surrounding area. </w:t>
      </w:r>
    </w:p>
    <w:p w14:paraId="14AC9E54"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4. GPS Location Retrieval: </w:t>
      </w:r>
    </w:p>
    <w:p w14:paraId="3D42C246"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   - The Arduino communicates with the GPS module to retrieve the real-time location of the smart pole. </w:t>
      </w:r>
    </w:p>
    <w:p w14:paraId="4523D564"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5. Emergency Message Generation: </w:t>
      </w:r>
    </w:p>
    <w:p w14:paraId="0ABE2EA1" w14:textId="77777777" w:rsidR="001D5C2B" w:rsidRDefault="00807308" w:rsidP="00807308">
      <w:pPr>
        <w:spacing w:after="0" w:line="265" w:lineRule="auto"/>
        <w:ind w:hanging="10"/>
        <w:mirrorIndents/>
        <w:jc w:val="both"/>
      </w:pPr>
      <w:r>
        <w:rPr>
          <w:rFonts w:ascii="Times New Roman" w:eastAsia="Times New Roman" w:hAnsi="Times New Roman" w:cs="Times New Roman"/>
          <w:sz w:val="24"/>
        </w:rPr>
        <w:t xml:space="preserve">   - A message is generated, including the location information, indicating an emergency. </w:t>
      </w:r>
    </w:p>
    <w:p w14:paraId="3D0F8D09"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6. Communication with Police Station: </w:t>
      </w:r>
    </w:p>
    <w:p w14:paraId="18A2751A" w14:textId="77777777" w:rsidR="001D5C2B" w:rsidRDefault="00807308" w:rsidP="00807308">
      <w:pPr>
        <w:numPr>
          <w:ilvl w:val="0"/>
          <w:numId w:val="4"/>
        </w:numPr>
        <w:spacing w:after="0" w:line="358" w:lineRule="auto"/>
        <w:ind w:left="0" w:hanging="10"/>
        <w:mirrorIndents/>
        <w:jc w:val="both"/>
      </w:pPr>
      <w:r>
        <w:rPr>
          <w:rFonts w:ascii="Times New Roman" w:eastAsia="Times New Roman" w:hAnsi="Times New Roman" w:cs="Times New Roman"/>
          <w:sz w:val="24"/>
        </w:rPr>
        <w:t>The communication module sends the emergency message to the nearby police station, alerting them to the situation.</w:t>
      </w:r>
      <w:r>
        <w:rPr>
          <w:rFonts w:ascii="Times New Roman" w:eastAsia="Times New Roman" w:hAnsi="Times New Roman" w:cs="Times New Roman"/>
          <w:b/>
          <w:sz w:val="24"/>
        </w:rPr>
        <w:t xml:space="preserve"> </w:t>
      </w:r>
    </w:p>
    <w:p w14:paraId="2B733054"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7.Emergency Response:  </w:t>
      </w:r>
    </w:p>
    <w:p w14:paraId="7D11BDBC" w14:textId="77777777" w:rsidR="001D5C2B" w:rsidRDefault="00807308" w:rsidP="00807308">
      <w:pPr>
        <w:numPr>
          <w:ilvl w:val="0"/>
          <w:numId w:val="4"/>
        </w:numPr>
        <w:spacing w:after="0" w:line="358" w:lineRule="auto"/>
        <w:ind w:left="0" w:hanging="10"/>
        <w:mirrorIndents/>
        <w:jc w:val="both"/>
      </w:pPr>
      <w:r>
        <w:rPr>
          <w:rFonts w:ascii="Times New Roman" w:eastAsia="Times New Roman" w:hAnsi="Times New Roman" w:cs="Times New Roman"/>
          <w:sz w:val="24"/>
        </w:rPr>
        <w:t>With the received information, the police station can quickly dispatch assistance to the precise location of the smart pole.</w:t>
      </w:r>
      <w:r>
        <w:rPr>
          <w:rFonts w:ascii="Times New Roman" w:eastAsia="Times New Roman" w:hAnsi="Times New Roman" w:cs="Times New Roman"/>
          <w:b/>
          <w:sz w:val="24"/>
        </w:rPr>
        <w:t xml:space="preserve"> </w:t>
      </w:r>
    </w:p>
    <w:p w14:paraId="2CA8D07B" w14:textId="77777777" w:rsidR="001D5C2B" w:rsidRDefault="00807308" w:rsidP="00807308">
      <w:pPr>
        <w:pStyle w:val="Heading5"/>
        <w:spacing w:after="0" w:line="258" w:lineRule="auto"/>
        <w:ind w:left="0" w:right="0"/>
        <w:mirrorIndents/>
        <w:jc w:val="left"/>
      </w:pPr>
      <w:r>
        <w:rPr>
          <w:sz w:val="28"/>
        </w:rPr>
        <w:t>2.4. Modules Used in the Project</w:t>
      </w:r>
      <w:r>
        <w:t xml:space="preserve"> </w:t>
      </w:r>
    </w:p>
    <w:p w14:paraId="6352C9D6"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The system after careful analysis has been identified to the presented with the following modules: </w:t>
      </w:r>
    </w:p>
    <w:p w14:paraId="7A15F7B2" w14:textId="77777777" w:rsidR="001D5C2B" w:rsidRDefault="00807308" w:rsidP="00807308">
      <w:pPr>
        <w:numPr>
          <w:ilvl w:val="0"/>
          <w:numId w:val="5"/>
        </w:numPr>
        <w:spacing w:after="0"/>
        <w:ind w:left="0" w:hanging="360"/>
        <w:mirrorIndents/>
        <w:jc w:val="both"/>
      </w:pPr>
      <w:r>
        <w:rPr>
          <w:rFonts w:ascii="Times New Roman" w:eastAsia="Times New Roman" w:hAnsi="Times New Roman" w:cs="Times New Roman"/>
          <w:b/>
          <w:sz w:val="24"/>
        </w:rPr>
        <w:t xml:space="preserve">GPS </w:t>
      </w:r>
    </w:p>
    <w:p w14:paraId="37CC6984" w14:textId="77777777" w:rsidR="001D5C2B" w:rsidRDefault="00807308" w:rsidP="00807308">
      <w:pPr>
        <w:numPr>
          <w:ilvl w:val="0"/>
          <w:numId w:val="5"/>
        </w:numPr>
        <w:spacing w:after="0"/>
        <w:ind w:left="0" w:hanging="360"/>
        <w:mirrorIndents/>
        <w:jc w:val="both"/>
      </w:pPr>
      <w:r>
        <w:rPr>
          <w:rFonts w:ascii="Times New Roman" w:eastAsia="Times New Roman" w:hAnsi="Times New Roman" w:cs="Times New Roman"/>
          <w:b/>
          <w:sz w:val="24"/>
        </w:rPr>
        <w:t xml:space="preserve">GSM </w:t>
      </w:r>
    </w:p>
    <w:p w14:paraId="37F8BE8D" w14:textId="77777777" w:rsidR="001D5C2B" w:rsidRDefault="00807308" w:rsidP="00807308">
      <w:pPr>
        <w:spacing w:after="0"/>
        <w:mirrorIndents/>
      </w:pPr>
      <w:r>
        <w:rPr>
          <w:rFonts w:ascii="Times New Roman" w:eastAsia="Times New Roman" w:hAnsi="Times New Roman" w:cs="Times New Roman"/>
          <w:b/>
          <w:sz w:val="36"/>
        </w:rPr>
        <w:t xml:space="preserve"> </w:t>
      </w:r>
    </w:p>
    <w:p w14:paraId="5CB2F9A4" w14:textId="77777777" w:rsidR="001D5C2B" w:rsidRDefault="00807308" w:rsidP="00807308">
      <w:pPr>
        <w:spacing w:after="0" w:line="258" w:lineRule="auto"/>
        <w:ind w:hanging="10"/>
        <w:mirrorIndents/>
      </w:pPr>
      <w:r>
        <w:rPr>
          <w:rFonts w:ascii="Times New Roman" w:eastAsia="Times New Roman" w:hAnsi="Times New Roman" w:cs="Times New Roman"/>
          <w:b/>
          <w:sz w:val="28"/>
        </w:rPr>
        <w:t xml:space="preserve">1. GPS Module: </w:t>
      </w:r>
    </w:p>
    <w:p w14:paraId="59200149" w14:textId="77777777" w:rsidR="001D5C2B" w:rsidRDefault="00807308" w:rsidP="00807308">
      <w:pPr>
        <w:spacing w:after="0" w:line="345" w:lineRule="auto"/>
        <w:ind w:hanging="10"/>
        <w:mirrorIndents/>
        <w:jc w:val="both"/>
      </w:pPr>
      <w:r>
        <w:rPr>
          <w:rFonts w:ascii="Times New Roman" w:eastAsia="Times New Roman" w:hAnsi="Times New Roman" w:cs="Times New Roman"/>
          <w:color w:val="242424"/>
          <w:sz w:val="24"/>
        </w:rPr>
        <w:t>GPS is everywhere! You have probably used and benefitted from GPS. They are found in most of the smartphones, many new automobiles, and now even in smartwatches. It helps you to get where you want to go. These tiny devices can give your position and time simultaneously almost anywhere on the planet.</w:t>
      </w:r>
      <w:r>
        <w:rPr>
          <w:rFonts w:ascii="Times New Roman" w:eastAsia="Times New Roman" w:hAnsi="Times New Roman" w:cs="Times New Roman"/>
          <w:color w:val="242424"/>
          <w:sz w:val="30"/>
        </w:rPr>
        <w:t xml:space="preserve"> </w:t>
      </w:r>
    </w:p>
    <w:p w14:paraId="3BDE3F43"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 xml:space="preserve">What is </w:t>
      </w:r>
      <w:proofErr w:type="gramStart"/>
      <w:r>
        <w:rPr>
          <w:rFonts w:ascii="Times New Roman" w:eastAsia="Times New Roman" w:hAnsi="Times New Roman" w:cs="Times New Roman"/>
          <w:b/>
          <w:color w:val="242424"/>
          <w:sz w:val="24"/>
        </w:rPr>
        <w:t>GPS</w:t>
      </w:r>
      <w:r>
        <w:rPr>
          <w:rFonts w:ascii="Times New Roman" w:eastAsia="Times New Roman" w:hAnsi="Times New Roman" w:cs="Times New Roman"/>
          <w:color w:val="242424"/>
          <w:sz w:val="24"/>
        </w:rPr>
        <w:t>:-</w:t>
      </w:r>
      <w:proofErr w:type="gramEnd"/>
      <w:r>
        <w:rPr>
          <w:rFonts w:ascii="Times New Roman" w:eastAsia="Times New Roman" w:hAnsi="Times New Roman" w:cs="Times New Roman"/>
          <w:color w:val="242424"/>
          <w:sz w:val="24"/>
        </w:rPr>
        <w:t xml:space="preserve"> </w:t>
      </w:r>
    </w:p>
    <w:p w14:paraId="582DBCD6" w14:textId="77777777" w:rsidR="001D5C2B" w:rsidRDefault="00807308" w:rsidP="00807308">
      <w:pPr>
        <w:spacing w:after="0" w:line="328" w:lineRule="auto"/>
        <w:ind w:hanging="10"/>
        <w:mirrorIndents/>
        <w:jc w:val="both"/>
      </w:pPr>
      <w:r>
        <w:rPr>
          <w:rFonts w:ascii="Times New Roman" w:eastAsia="Times New Roman" w:hAnsi="Times New Roman" w:cs="Times New Roman"/>
          <w:color w:val="242424"/>
          <w:sz w:val="24"/>
        </w:rPr>
        <w:t xml:space="preserve">GPS (Global Positioning System) is a satellite-based navigation system. It provides time and location-based information to a GPS </w:t>
      </w:r>
      <w:proofErr w:type="spellStart"/>
      <w:proofErr w:type="gramStart"/>
      <w:r>
        <w:rPr>
          <w:rFonts w:ascii="Times New Roman" w:eastAsia="Times New Roman" w:hAnsi="Times New Roman" w:cs="Times New Roman"/>
          <w:color w:val="242424"/>
          <w:sz w:val="24"/>
        </w:rPr>
        <w:t>receiver,located</w:t>
      </w:r>
      <w:proofErr w:type="spellEnd"/>
      <w:proofErr w:type="gramEnd"/>
      <w:r>
        <w:rPr>
          <w:rFonts w:ascii="Times New Roman" w:eastAsia="Times New Roman" w:hAnsi="Times New Roman" w:cs="Times New Roman"/>
          <w:color w:val="242424"/>
          <w:sz w:val="24"/>
        </w:rPr>
        <w:t xml:space="preserve"> anywhere on or near the earth's surface. GPS works in all weather conditions.</w:t>
      </w:r>
      <w:r>
        <w:rPr>
          <w:rFonts w:ascii="Times New Roman" w:eastAsia="Times New Roman" w:hAnsi="Times New Roman" w:cs="Times New Roman"/>
          <w:sz w:val="36"/>
        </w:rPr>
        <w:t xml:space="preserve"> </w:t>
      </w:r>
    </w:p>
    <w:p w14:paraId="6DB2533A" w14:textId="77777777" w:rsidR="001D5C2B" w:rsidRDefault="00807308" w:rsidP="00807308">
      <w:pPr>
        <w:spacing w:after="0" w:line="357" w:lineRule="auto"/>
        <w:ind w:hanging="10"/>
        <w:mirrorIndents/>
      </w:pPr>
      <w:r>
        <w:rPr>
          <w:rFonts w:ascii="Times New Roman" w:eastAsia="Times New Roman" w:hAnsi="Times New Roman" w:cs="Times New Roman"/>
          <w:color w:val="242424"/>
          <w:sz w:val="24"/>
        </w:rPr>
        <w:t>The satellite system consists of a constellation of 24 satellites in six Earth-</w:t>
      </w:r>
      <w:proofErr w:type="spellStart"/>
      <w:r>
        <w:rPr>
          <w:rFonts w:ascii="Times New Roman" w:eastAsia="Times New Roman" w:hAnsi="Times New Roman" w:cs="Times New Roman"/>
          <w:color w:val="242424"/>
          <w:sz w:val="24"/>
        </w:rPr>
        <w:t>centered</w:t>
      </w:r>
      <w:proofErr w:type="spellEnd"/>
      <w:r>
        <w:rPr>
          <w:rFonts w:ascii="Times New Roman" w:eastAsia="Times New Roman" w:hAnsi="Times New Roman" w:cs="Times New Roman"/>
          <w:color w:val="242424"/>
          <w:sz w:val="24"/>
        </w:rPr>
        <w:t xml:space="preserve"> orbital planes, each with four satellites, orbiting at 13,000 miles (20,000 km) above Earth and traveling at a speed of 8,700 mph (14,000 km/h). </w:t>
      </w:r>
    </w:p>
    <w:p w14:paraId="6D2FD114" w14:textId="77777777" w:rsidR="001D5C2B" w:rsidRDefault="00807308" w:rsidP="00807308">
      <w:pPr>
        <w:spacing w:after="0"/>
        <w:mirrorIndents/>
      </w:pPr>
      <w:r>
        <w:rPr>
          <w:rFonts w:ascii="Times New Roman" w:eastAsia="Times New Roman" w:hAnsi="Times New Roman" w:cs="Times New Roman"/>
          <w:color w:val="242424"/>
          <w:sz w:val="24"/>
        </w:rPr>
        <w:t xml:space="preserve"> </w:t>
      </w:r>
    </w:p>
    <w:p w14:paraId="5E74D397" w14:textId="77777777" w:rsidR="001D5C2B" w:rsidRDefault="00807308" w:rsidP="00807308">
      <w:pPr>
        <w:spacing w:after="0" w:line="356" w:lineRule="auto"/>
        <w:ind w:hanging="10"/>
        <w:mirrorIndents/>
        <w:jc w:val="both"/>
      </w:pPr>
      <w:r>
        <w:rPr>
          <w:rFonts w:ascii="Times New Roman" w:eastAsia="Times New Roman" w:hAnsi="Times New Roman" w:cs="Times New Roman"/>
          <w:color w:val="242424"/>
          <w:sz w:val="24"/>
        </w:rPr>
        <w:t xml:space="preserve">While we only need three satellites to produce a location on earth’s surface, a fourth satellite is often used to validate the information from the other three. </w:t>
      </w:r>
    </w:p>
    <w:p w14:paraId="42E63447" w14:textId="77777777" w:rsidR="001D5C2B" w:rsidRDefault="00807308" w:rsidP="00807308">
      <w:pPr>
        <w:spacing w:after="0" w:line="354" w:lineRule="auto"/>
        <w:ind w:hanging="10"/>
        <w:mirrorIndents/>
        <w:jc w:val="both"/>
      </w:pPr>
      <w:r>
        <w:rPr>
          <w:rFonts w:ascii="Times New Roman" w:eastAsia="Times New Roman" w:hAnsi="Times New Roman" w:cs="Times New Roman"/>
          <w:color w:val="242424"/>
          <w:sz w:val="24"/>
        </w:rPr>
        <w:t xml:space="preserve">The GPS modules have become small over the years. These modules have tiny processors and antenna that receive data sent by the satellites and compute your position and time. </w:t>
      </w:r>
    </w:p>
    <w:p w14:paraId="14705B44" w14:textId="77777777" w:rsidR="001D5C2B" w:rsidRDefault="00807308" w:rsidP="00807308">
      <w:pPr>
        <w:spacing w:after="0"/>
        <w:mirrorIndents/>
      </w:pPr>
      <w:r>
        <w:rPr>
          <w:rFonts w:ascii="Times New Roman" w:eastAsia="Times New Roman" w:hAnsi="Times New Roman" w:cs="Times New Roman"/>
          <w:b/>
          <w:color w:val="242424"/>
          <w:sz w:val="28"/>
        </w:rPr>
        <w:lastRenderedPageBreak/>
        <w:t xml:space="preserve"> </w:t>
      </w:r>
    </w:p>
    <w:p w14:paraId="356A0084" w14:textId="77777777" w:rsidR="001D5C2B" w:rsidRDefault="00807308" w:rsidP="00807308">
      <w:pPr>
        <w:spacing w:after="0"/>
        <w:mirrorIndents/>
      </w:pPr>
      <w:r>
        <w:rPr>
          <w:rFonts w:ascii="Times New Roman" w:eastAsia="Times New Roman" w:hAnsi="Times New Roman" w:cs="Times New Roman"/>
          <w:b/>
          <w:color w:val="242424"/>
          <w:sz w:val="28"/>
        </w:rPr>
        <w:t xml:space="preserve"> </w:t>
      </w:r>
    </w:p>
    <w:p w14:paraId="3EA2A65D" w14:textId="77777777" w:rsidR="001D5C2B" w:rsidRDefault="00807308" w:rsidP="00807308">
      <w:pPr>
        <w:spacing w:after="0"/>
        <w:mirrorIndents/>
      </w:pPr>
      <w:r>
        <w:rPr>
          <w:rFonts w:ascii="Times New Roman" w:eastAsia="Times New Roman" w:hAnsi="Times New Roman" w:cs="Times New Roman"/>
          <w:b/>
          <w:color w:val="242424"/>
          <w:sz w:val="28"/>
        </w:rPr>
        <w:t xml:space="preserve"> </w:t>
      </w:r>
    </w:p>
    <w:p w14:paraId="00D51289" w14:textId="77777777" w:rsidR="001D5C2B" w:rsidRDefault="00807308" w:rsidP="00807308">
      <w:pPr>
        <w:spacing w:after="0"/>
        <w:mirrorIndents/>
      </w:pPr>
      <w:r>
        <w:rPr>
          <w:rFonts w:ascii="Times New Roman" w:eastAsia="Times New Roman" w:hAnsi="Times New Roman" w:cs="Times New Roman"/>
          <w:b/>
          <w:color w:val="242424"/>
          <w:sz w:val="28"/>
        </w:rPr>
        <w:t xml:space="preserve"> </w:t>
      </w:r>
    </w:p>
    <w:p w14:paraId="0934AF98" w14:textId="77777777" w:rsidR="001D5C2B" w:rsidRDefault="00807308" w:rsidP="00807308">
      <w:pPr>
        <w:spacing w:after="0"/>
        <w:mirrorIndents/>
      </w:pPr>
      <w:r>
        <w:rPr>
          <w:rFonts w:ascii="Times New Roman" w:eastAsia="Times New Roman" w:hAnsi="Times New Roman" w:cs="Times New Roman"/>
          <w:b/>
          <w:color w:val="242424"/>
          <w:sz w:val="28"/>
        </w:rPr>
        <w:t xml:space="preserve"> </w:t>
      </w:r>
    </w:p>
    <w:p w14:paraId="454118EF"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8"/>
        </w:rPr>
        <w:t xml:space="preserve">Working of GPS </w:t>
      </w:r>
    </w:p>
    <w:p w14:paraId="6D666F70" w14:textId="77777777" w:rsidR="001D5C2B" w:rsidRDefault="00807308" w:rsidP="00807308">
      <w:pPr>
        <w:spacing w:after="0"/>
        <w:mirrorIndents/>
        <w:jc w:val="center"/>
      </w:pPr>
      <w:r>
        <w:rPr>
          <w:noProof/>
        </w:rPr>
        <w:drawing>
          <wp:inline distT="0" distB="0" distL="0" distR="0" wp14:anchorId="71495959" wp14:editId="25F58D7D">
            <wp:extent cx="2428875" cy="1647825"/>
            <wp:effectExtent l="0" t="0" r="0"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13"/>
                    <a:stretch>
                      <a:fillRect/>
                    </a:stretch>
                  </pic:blipFill>
                  <pic:spPr>
                    <a:xfrm>
                      <a:off x="0" y="0"/>
                      <a:ext cx="2428875" cy="1647825"/>
                    </a:xfrm>
                    <a:prstGeom prst="rect">
                      <a:avLst/>
                    </a:prstGeom>
                  </pic:spPr>
                </pic:pic>
              </a:graphicData>
            </a:graphic>
          </wp:inline>
        </w:drawing>
      </w:r>
      <w:r>
        <w:rPr>
          <w:rFonts w:ascii="Times New Roman" w:eastAsia="Times New Roman" w:hAnsi="Times New Roman" w:cs="Times New Roman"/>
          <w:b/>
          <w:color w:val="242424"/>
          <w:sz w:val="28"/>
        </w:rPr>
        <w:t xml:space="preserve"> </w:t>
      </w:r>
    </w:p>
    <w:p w14:paraId="0DCDFF58"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GPS works through a technique called trilateration. Trilateration is the process of determining your position based on the intersection of spheres. When a</w:t>
      </w:r>
      <w:hyperlink r:id="rId14">
        <w:r>
          <w:rPr>
            <w:rFonts w:ascii="Times New Roman" w:eastAsia="Times New Roman" w:hAnsi="Times New Roman" w:cs="Times New Roman"/>
            <w:color w:val="242424"/>
            <w:sz w:val="24"/>
          </w:rPr>
          <w:t xml:space="preserve"> </w:t>
        </w:r>
      </w:hyperlink>
      <w:hyperlink r:id="rId15">
        <w:r>
          <w:rPr>
            <w:rFonts w:ascii="Times New Roman" w:eastAsia="Times New Roman" w:hAnsi="Times New Roman" w:cs="Times New Roman"/>
            <w:color w:val="0000FF"/>
            <w:sz w:val="24"/>
            <w:u w:val="single" w:color="0000FF"/>
          </w:rPr>
          <w:t>receiver</w:t>
        </w:r>
      </w:hyperlink>
      <w:hyperlink r:id="rId16">
        <w:r>
          <w:rPr>
            <w:rFonts w:ascii="Times New Roman" w:eastAsia="Times New Roman" w:hAnsi="Times New Roman" w:cs="Times New Roman"/>
            <w:color w:val="0000FF"/>
            <w:sz w:val="24"/>
            <w:u w:val="single" w:color="0000FF"/>
          </w:rPr>
          <w:t xml:space="preserve"> </w:t>
        </w:r>
      </w:hyperlink>
      <w:hyperlink r:id="rId17">
        <w:r>
          <w:rPr>
            <w:rFonts w:ascii="Times New Roman" w:eastAsia="Times New Roman" w:hAnsi="Times New Roman" w:cs="Times New Roman"/>
            <w:color w:val="242424"/>
            <w:sz w:val="24"/>
          </w:rPr>
          <w:t>r</w:t>
        </w:r>
      </w:hyperlink>
      <w:r>
        <w:rPr>
          <w:rFonts w:ascii="Times New Roman" w:eastAsia="Times New Roman" w:hAnsi="Times New Roman" w:cs="Times New Roman"/>
          <w:color w:val="242424"/>
          <w:sz w:val="24"/>
        </w:rPr>
        <w:t xml:space="preserve">eceives a signal from one of the satellites, it calculates its distance from the satellite considering a 3-D sphere with the satellite located at the </w:t>
      </w:r>
      <w:proofErr w:type="spellStart"/>
      <w:r>
        <w:rPr>
          <w:rFonts w:ascii="Times New Roman" w:eastAsia="Times New Roman" w:hAnsi="Times New Roman" w:cs="Times New Roman"/>
          <w:color w:val="242424"/>
          <w:sz w:val="24"/>
        </w:rPr>
        <w:t>center</w:t>
      </w:r>
      <w:proofErr w:type="spellEnd"/>
      <w:r>
        <w:rPr>
          <w:rFonts w:ascii="Times New Roman" w:eastAsia="Times New Roman" w:hAnsi="Times New Roman" w:cs="Times New Roman"/>
          <w:color w:val="242424"/>
          <w:sz w:val="24"/>
        </w:rPr>
        <w:t xml:space="preserve"> of the sphere. Once the receiver does the same with 3 other GPS satellites, the receiver then proceeds to find the intersection point of the 3 spheres to calculate </w:t>
      </w:r>
      <w:proofErr w:type="spellStart"/>
      <w:proofErr w:type="gramStart"/>
      <w:r>
        <w:rPr>
          <w:rFonts w:ascii="Times New Roman" w:eastAsia="Times New Roman" w:hAnsi="Times New Roman" w:cs="Times New Roman"/>
          <w:color w:val="242424"/>
          <w:sz w:val="24"/>
        </w:rPr>
        <w:t>it’s</w:t>
      </w:r>
      <w:proofErr w:type="spellEnd"/>
      <w:proofErr w:type="gramEnd"/>
      <w:r>
        <w:rPr>
          <w:rFonts w:ascii="Times New Roman" w:eastAsia="Times New Roman" w:hAnsi="Times New Roman" w:cs="Times New Roman"/>
          <w:color w:val="242424"/>
          <w:sz w:val="24"/>
        </w:rPr>
        <w:t xml:space="preserve"> location. Used to calculate location, velocity, and elevation, </w:t>
      </w:r>
      <w:r>
        <w:rPr>
          <w:rFonts w:ascii="Times New Roman" w:eastAsia="Times New Roman" w:hAnsi="Times New Roman" w:cs="Times New Roman"/>
          <w:b/>
          <w:color w:val="242424"/>
          <w:sz w:val="24"/>
        </w:rPr>
        <w:t>trilateration</w:t>
      </w:r>
      <w:r>
        <w:rPr>
          <w:rFonts w:ascii="Times New Roman" w:eastAsia="Times New Roman" w:hAnsi="Times New Roman" w:cs="Times New Roman"/>
          <w:color w:val="242424"/>
          <w:sz w:val="24"/>
        </w:rPr>
        <w:t xml:space="preserve"> collects signals from satellites to output location information.</w:t>
      </w:r>
      <w:r>
        <w:rPr>
          <w:rFonts w:ascii="Times New Roman" w:eastAsia="Times New Roman" w:hAnsi="Times New Roman" w:cs="Times New Roman"/>
          <w:b/>
          <w:color w:val="242424"/>
          <w:sz w:val="28"/>
        </w:rPr>
        <w:t xml:space="preserve"> </w:t>
      </w:r>
    </w:p>
    <w:p w14:paraId="32C99CED" w14:textId="77777777" w:rsidR="001D5C2B" w:rsidRDefault="00807308" w:rsidP="00807308">
      <w:pPr>
        <w:spacing w:after="0" w:line="356" w:lineRule="auto"/>
        <w:ind w:hanging="10"/>
        <w:mirrorIndents/>
        <w:jc w:val="both"/>
      </w:pPr>
      <w:r>
        <w:rPr>
          <w:rFonts w:ascii="Times New Roman" w:eastAsia="Times New Roman" w:hAnsi="Times New Roman" w:cs="Times New Roman"/>
          <w:color w:val="242424"/>
          <w:sz w:val="24"/>
        </w:rPr>
        <w:t xml:space="preserve">The GPS module receives a timestamp from each of the visible satellites, along with data on where in the sky each one is located (among other pieces of data). From this information, the </w:t>
      </w:r>
    </w:p>
    <w:p w14:paraId="7B95EE49" w14:textId="77777777" w:rsidR="001D5C2B" w:rsidRDefault="00807308" w:rsidP="00807308">
      <w:pPr>
        <w:spacing w:after="0" w:line="358" w:lineRule="auto"/>
        <w:ind w:hanging="10"/>
        <w:mirrorIndents/>
      </w:pPr>
      <w:r>
        <w:rPr>
          <w:rFonts w:ascii="Times New Roman" w:eastAsia="Times New Roman" w:hAnsi="Times New Roman" w:cs="Times New Roman"/>
          <w:color w:val="242424"/>
          <w:sz w:val="24"/>
        </w:rPr>
        <w:t xml:space="preserve">GPS receiver now knows the distance to each satellite in view. </w:t>
      </w:r>
      <w:r>
        <w:rPr>
          <w:rFonts w:ascii="Times New Roman" w:eastAsia="Times New Roman" w:hAnsi="Times New Roman" w:cs="Times New Roman"/>
          <w:b/>
          <w:color w:val="242424"/>
          <w:sz w:val="24"/>
        </w:rPr>
        <w:t>If the GPS receiver’s antenna can see at least 4 satellites, it can accurately calculate its position and time.</w:t>
      </w:r>
      <w:r>
        <w:rPr>
          <w:rFonts w:ascii="Times New Roman" w:eastAsia="Times New Roman" w:hAnsi="Times New Roman" w:cs="Times New Roman"/>
          <w:color w:val="242424"/>
          <w:sz w:val="24"/>
        </w:rPr>
        <w:t xml:space="preserve"> </w:t>
      </w:r>
    </w:p>
    <w:p w14:paraId="41E35D95"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8"/>
        </w:rPr>
        <w:t>These are the main uses of GPS:</w:t>
      </w:r>
      <w:r>
        <w:rPr>
          <w:rFonts w:ascii="Times New Roman" w:eastAsia="Times New Roman" w:hAnsi="Times New Roman" w:cs="Times New Roman"/>
          <w:b/>
          <w:color w:val="242424"/>
          <w:sz w:val="24"/>
        </w:rPr>
        <w:t xml:space="preserve"> </w:t>
      </w:r>
    </w:p>
    <w:p w14:paraId="4A89E8BB" w14:textId="77777777" w:rsidR="001D5C2B" w:rsidRDefault="00807308" w:rsidP="00807308">
      <w:pPr>
        <w:spacing w:after="0"/>
        <w:mirrorIndents/>
      </w:pPr>
      <w:r>
        <w:rPr>
          <w:rFonts w:ascii="Times New Roman" w:eastAsia="Times New Roman" w:hAnsi="Times New Roman" w:cs="Times New Roman"/>
          <w:b/>
          <w:color w:val="242424"/>
          <w:sz w:val="24"/>
        </w:rPr>
        <w:t xml:space="preserve"> </w:t>
      </w:r>
    </w:p>
    <w:p w14:paraId="27B23257"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1.Location — Determining a position. </w:t>
      </w:r>
    </w:p>
    <w:p w14:paraId="7A41F65D" w14:textId="77777777" w:rsidR="001D5C2B" w:rsidRDefault="00807308" w:rsidP="00807308">
      <w:pPr>
        <w:spacing w:after="0"/>
        <w:mirrorIndents/>
      </w:pPr>
      <w:r>
        <w:rPr>
          <w:rFonts w:ascii="Times New Roman" w:eastAsia="Times New Roman" w:hAnsi="Times New Roman" w:cs="Times New Roman"/>
          <w:color w:val="242424"/>
          <w:sz w:val="24"/>
        </w:rPr>
        <w:t xml:space="preserve"> </w:t>
      </w:r>
    </w:p>
    <w:p w14:paraId="4F9547EB"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2.Navigation — Getting from one location to another. </w:t>
      </w:r>
    </w:p>
    <w:p w14:paraId="2CF4DF35" w14:textId="77777777" w:rsidR="001D5C2B" w:rsidRDefault="00807308" w:rsidP="00807308">
      <w:pPr>
        <w:spacing w:after="0"/>
        <w:mirrorIndents/>
      </w:pPr>
      <w:r>
        <w:rPr>
          <w:rFonts w:ascii="Times New Roman" w:eastAsia="Times New Roman" w:hAnsi="Times New Roman" w:cs="Times New Roman"/>
          <w:color w:val="242424"/>
          <w:sz w:val="24"/>
        </w:rPr>
        <w:t xml:space="preserve"> </w:t>
      </w:r>
    </w:p>
    <w:p w14:paraId="4923D01E"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3.Tracking — Monitoring object or personal movement. </w:t>
      </w:r>
    </w:p>
    <w:p w14:paraId="7DF3DCE5" w14:textId="77777777" w:rsidR="001D5C2B" w:rsidRDefault="00807308" w:rsidP="00807308">
      <w:pPr>
        <w:spacing w:after="0"/>
        <w:mirrorIndents/>
      </w:pPr>
      <w:r>
        <w:rPr>
          <w:rFonts w:ascii="Times New Roman" w:eastAsia="Times New Roman" w:hAnsi="Times New Roman" w:cs="Times New Roman"/>
          <w:color w:val="242424"/>
          <w:sz w:val="24"/>
        </w:rPr>
        <w:t xml:space="preserve"> </w:t>
      </w:r>
    </w:p>
    <w:p w14:paraId="0F6E40C5"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4.Mapping — Creating maps of the world. </w:t>
      </w:r>
    </w:p>
    <w:p w14:paraId="13B7778C" w14:textId="77777777" w:rsidR="001D5C2B" w:rsidRDefault="00807308" w:rsidP="00807308">
      <w:pPr>
        <w:spacing w:after="0"/>
        <w:mirrorIndents/>
      </w:pPr>
      <w:r>
        <w:rPr>
          <w:rFonts w:ascii="Times New Roman" w:eastAsia="Times New Roman" w:hAnsi="Times New Roman" w:cs="Times New Roman"/>
          <w:color w:val="242424"/>
          <w:sz w:val="24"/>
        </w:rPr>
        <w:t xml:space="preserve"> </w:t>
      </w:r>
    </w:p>
    <w:p w14:paraId="0071EF42"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8"/>
        </w:rPr>
        <w:t>Parameters for Selecting the Right GPS Module:</w:t>
      </w:r>
      <w:r>
        <w:rPr>
          <w:rFonts w:ascii="Times New Roman" w:eastAsia="Times New Roman" w:hAnsi="Times New Roman" w:cs="Times New Roman"/>
          <w:color w:val="242424"/>
          <w:sz w:val="24"/>
        </w:rPr>
        <w:t xml:space="preserve"> </w:t>
      </w:r>
    </w:p>
    <w:p w14:paraId="2DF46FB3"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1.GPS Pulse Accuracy</w:t>
      </w:r>
      <w:r>
        <w:rPr>
          <w:rFonts w:ascii="Times New Roman" w:eastAsia="Times New Roman" w:hAnsi="Times New Roman" w:cs="Times New Roman"/>
          <w:color w:val="242424"/>
          <w:sz w:val="24"/>
        </w:rPr>
        <w:t xml:space="preserve"> </w:t>
      </w:r>
    </w:p>
    <w:p w14:paraId="156DECC4" w14:textId="77777777" w:rsidR="001D5C2B" w:rsidRDefault="00807308" w:rsidP="00807308">
      <w:pPr>
        <w:spacing w:after="0" w:line="275" w:lineRule="auto"/>
        <w:mirrorIndents/>
      </w:pPr>
      <w:r>
        <w:rPr>
          <w:rFonts w:ascii="Wingdings" w:eastAsia="Wingdings" w:hAnsi="Wingdings" w:cs="Wingdings"/>
          <w:color w:val="242424"/>
        </w:rPr>
        <w:t>➢</w:t>
      </w:r>
      <w:r>
        <w:rPr>
          <w:rFonts w:ascii="Arial" w:eastAsia="Arial" w:hAnsi="Arial" w:cs="Arial"/>
          <w:color w:val="242424"/>
        </w:rPr>
        <w:t xml:space="preserve"> </w:t>
      </w:r>
      <w:r>
        <w:rPr>
          <w:rFonts w:ascii="Times New Roman" w:eastAsia="Times New Roman" w:hAnsi="Times New Roman" w:cs="Times New Roman"/>
          <w:color w:val="242424"/>
          <w:sz w:val="24"/>
        </w:rPr>
        <w:t xml:space="preserve">This is the accuracy </w:t>
      </w:r>
      <w:r>
        <w:rPr>
          <w:rFonts w:ascii="Times New Roman" w:eastAsia="Times New Roman" w:hAnsi="Times New Roman" w:cs="Times New Roman"/>
          <w:color w:val="242424"/>
        </w:rPr>
        <w:t xml:space="preserve">of the 1Hz pulse received from the GPS module or chipset. </w:t>
      </w:r>
    </w:p>
    <w:p w14:paraId="3520C5CD" w14:textId="77777777" w:rsidR="001D5C2B" w:rsidRDefault="00807308" w:rsidP="00807308">
      <w:pPr>
        <w:numPr>
          <w:ilvl w:val="0"/>
          <w:numId w:val="6"/>
        </w:numPr>
        <w:spacing w:after="0" w:line="265" w:lineRule="auto"/>
        <w:ind w:left="0" w:hanging="240"/>
        <w:mirrorIndents/>
      </w:pPr>
      <w:r>
        <w:rPr>
          <w:rFonts w:ascii="Times New Roman" w:eastAsia="Times New Roman" w:hAnsi="Times New Roman" w:cs="Times New Roman"/>
          <w:b/>
          <w:color w:val="242424"/>
          <w:sz w:val="24"/>
        </w:rPr>
        <w:lastRenderedPageBreak/>
        <w:t>GPS Sensitivity</w:t>
      </w:r>
      <w:r>
        <w:rPr>
          <w:rFonts w:ascii="Times New Roman" w:eastAsia="Times New Roman" w:hAnsi="Times New Roman" w:cs="Times New Roman"/>
          <w:color w:val="242424"/>
          <w:sz w:val="24"/>
        </w:rPr>
        <w:t xml:space="preserve"> </w:t>
      </w:r>
    </w:p>
    <w:p w14:paraId="45511A35" w14:textId="77777777" w:rsidR="001D5C2B" w:rsidRDefault="00807308" w:rsidP="00807308">
      <w:pPr>
        <w:numPr>
          <w:ilvl w:val="1"/>
          <w:numId w:val="6"/>
        </w:numPr>
        <w:spacing w:after="0" w:line="267" w:lineRule="auto"/>
        <w:ind w:left="0" w:hanging="360"/>
        <w:mirrorIndents/>
      </w:pPr>
      <w:r>
        <w:rPr>
          <w:rFonts w:ascii="Times New Roman" w:eastAsia="Times New Roman" w:hAnsi="Times New Roman" w:cs="Times New Roman"/>
          <w:color w:val="242424"/>
          <w:sz w:val="24"/>
        </w:rPr>
        <w:t xml:space="preserve">The minimum level of the signal that allows a GPS receiver to acquire or track </w:t>
      </w:r>
      <w:r>
        <w:rPr>
          <w:rFonts w:ascii="Times New Roman" w:eastAsia="Times New Roman" w:hAnsi="Times New Roman" w:cs="Times New Roman"/>
          <w:color w:val="242424"/>
        </w:rPr>
        <w:t>the GPS signal</w:t>
      </w:r>
      <w:r>
        <w:rPr>
          <w:rFonts w:ascii="Times New Roman" w:eastAsia="Times New Roman" w:hAnsi="Times New Roman" w:cs="Times New Roman"/>
          <w:color w:val="242424"/>
          <w:sz w:val="24"/>
        </w:rPr>
        <w:t xml:space="preserve">. </w:t>
      </w:r>
    </w:p>
    <w:p w14:paraId="53674572" w14:textId="77777777" w:rsidR="001D5C2B" w:rsidRDefault="00807308" w:rsidP="00807308">
      <w:pPr>
        <w:numPr>
          <w:ilvl w:val="0"/>
          <w:numId w:val="6"/>
        </w:numPr>
        <w:spacing w:after="0" w:line="265" w:lineRule="auto"/>
        <w:ind w:left="0" w:hanging="240"/>
        <w:mirrorIndents/>
      </w:pPr>
      <w:r>
        <w:rPr>
          <w:rFonts w:ascii="Times New Roman" w:eastAsia="Times New Roman" w:hAnsi="Times New Roman" w:cs="Times New Roman"/>
          <w:b/>
          <w:color w:val="242424"/>
          <w:sz w:val="24"/>
        </w:rPr>
        <w:t>Acquisition sensitivity</w:t>
      </w:r>
      <w:r>
        <w:rPr>
          <w:rFonts w:ascii="Times New Roman" w:eastAsia="Times New Roman" w:hAnsi="Times New Roman" w:cs="Times New Roman"/>
          <w:color w:val="242424"/>
          <w:sz w:val="24"/>
        </w:rPr>
        <w:t xml:space="preserve"> </w:t>
      </w:r>
    </w:p>
    <w:p w14:paraId="3BE01502" w14:textId="77777777" w:rsidR="001D5C2B" w:rsidRDefault="00807308" w:rsidP="00807308">
      <w:pPr>
        <w:numPr>
          <w:ilvl w:val="1"/>
          <w:numId w:val="6"/>
        </w:numPr>
        <w:spacing w:after="0" w:line="267" w:lineRule="auto"/>
        <w:ind w:left="0" w:hanging="360"/>
        <w:mirrorIndents/>
      </w:pPr>
      <w:r>
        <w:rPr>
          <w:rFonts w:ascii="Times New Roman" w:eastAsia="Times New Roman" w:hAnsi="Times New Roman" w:cs="Times New Roman"/>
          <w:color w:val="242424"/>
          <w:sz w:val="24"/>
        </w:rPr>
        <w:t xml:space="preserve">Minimum level to successfully get GPS signal information while the system powers up the first time. </w:t>
      </w:r>
    </w:p>
    <w:p w14:paraId="1E92CB77" w14:textId="77777777" w:rsidR="001D5C2B" w:rsidRDefault="00807308" w:rsidP="00807308">
      <w:pPr>
        <w:numPr>
          <w:ilvl w:val="0"/>
          <w:numId w:val="6"/>
        </w:numPr>
        <w:spacing w:after="0" w:line="265" w:lineRule="auto"/>
        <w:ind w:left="0" w:hanging="240"/>
        <w:mirrorIndents/>
      </w:pPr>
      <w:r>
        <w:rPr>
          <w:rFonts w:ascii="Times New Roman" w:eastAsia="Times New Roman" w:hAnsi="Times New Roman" w:cs="Times New Roman"/>
          <w:b/>
          <w:color w:val="242424"/>
          <w:sz w:val="24"/>
        </w:rPr>
        <w:t>Tracking sensitivity</w:t>
      </w:r>
      <w:r>
        <w:rPr>
          <w:rFonts w:ascii="Times New Roman" w:eastAsia="Times New Roman" w:hAnsi="Times New Roman" w:cs="Times New Roman"/>
          <w:color w:val="242424"/>
          <w:sz w:val="24"/>
        </w:rPr>
        <w:t xml:space="preserve"> </w:t>
      </w:r>
    </w:p>
    <w:p w14:paraId="009450A0" w14:textId="77777777" w:rsidR="001D5C2B" w:rsidRDefault="00807308" w:rsidP="00807308">
      <w:pPr>
        <w:numPr>
          <w:ilvl w:val="1"/>
          <w:numId w:val="6"/>
        </w:numPr>
        <w:spacing w:after="0" w:line="267" w:lineRule="auto"/>
        <w:ind w:left="0" w:hanging="360"/>
        <w:mirrorIndents/>
      </w:pPr>
      <w:r>
        <w:rPr>
          <w:rFonts w:ascii="Times New Roman" w:eastAsia="Times New Roman" w:hAnsi="Times New Roman" w:cs="Times New Roman"/>
          <w:color w:val="242424"/>
          <w:sz w:val="24"/>
        </w:rPr>
        <w:t xml:space="preserve">Minimum level to maintain location fix once it has been attained </w:t>
      </w:r>
    </w:p>
    <w:p w14:paraId="54E5CD09" w14:textId="77777777" w:rsidR="001D5C2B" w:rsidRDefault="00807308" w:rsidP="00807308">
      <w:pPr>
        <w:numPr>
          <w:ilvl w:val="0"/>
          <w:numId w:val="6"/>
        </w:numPr>
        <w:spacing w:after="0" w:line="265" w:lineRule="auto"/>
        <w:ind w:left="0" w:hanging="240"/>
        <w:mirrorIndents/>
      </w:pPr>
      <w:r>
        <w:rPr>
          <w:rFonts w:ascii="Times New Roman" w:eastAsia="Times New Roman" w:hAnsi="Times New Roman" w:cs="Times New Roman"/>
          <w:b/>
          <w:color w:val="242424"/>
          <w:sz w:val="24"/>
        </w:rPr>
        <w:t>Interface Type</w:t>
      </w:r>
      <w:r>
        <w:rPr>
          <w:rFonts w:ascii="Times New Roman" w:eastAsia="Times New Roman" w:hAnsi="Times New Roman" w:cs="Times New Roman"/>
          <w:color w:val="242424"/>
          <w:sz w:val="24"/>
        </w:rPr>
        <w:t xml:space="preserve"> </w:t>
      </w:r>
    </w:p>
    <w:p w14:paraId="0EF7B3FB" w14:textId="77777777" w:rsidR="001D5C2B" w:rsidRDefault="00807308" w:rsidP="00807308">
      <w:pPr>
        <w:numPr>
          <w:ilvl w:val="1"/>
          <w:numId w:val="6"/>
        </w:numPr>
        <w:spacing w:after="0" w:line="275" w:lineRule="auto"/>
        <w:ind w:left="0" w:hanging="360"/>
        <w:mirrorIndents/>
      </w:pPr>
      <w:r>
        <w:rPr>
          <w:rFonts w:ascii="Times New Roman" w:eastAsia="Times New Roman" w:hAnsi="Times New Roman" w:cs="Times New Roman"/>
          <w:color w:val="242424"/>
        </w:rPr>
        <w:t xml:space="preserve">When we use any GPS chipset or GPS module, then over some interface, we need to get the GPS packet information. That interface could be UART, I2C, SPI, etc. </w:t>
      </w:r>
    </w:p>
    <w:p w14:paraId="4FC05DBA" w14:textId="77777777" w:rsidR="001D5C2B" w:rsidRDefault="00807308" w:rsidP="00807308">
      <w:pPr>
        <w:numPr>
          <w:ilvl w:val="0"/>
          <w:numId w:val="6"/>
        </w:numPr>
        <w:spacing w:after="0" w:line="265" w:lineRule="auto"/>
        <w:ind w:left="0" w:hanging="240"/>
        <w:mirrorIndents/>
      </w:pPr>
      <w:r>
        <w:rPr>
          <w:rFonts w:ascii="Times New Roman" w:eastAsia="Times New Roman" w:hAnsi="Times New Roman" w:cs="Times New Roman"/>
          <w:b/>
          <w:color w:val="242424"/>
          <w:sz w:val="24"/>
        </w:rPr>
        <w:t>Operating Supply Voltage</w:t>
      </w:r>
      <w:r>
        <w:rPr>
          <w:rFonts w:ascii="Times New Roman" w:eastAsia="Times New Roman" w:hAnsi="Times New Roman" w:cs="Times New Roman"/>
          <w:color w:val="242424"/>
          <w:sz w:val="24"/>
        </w:rPr>
        <w:t xml:space="preserve"> </w:t>
      </w:r>
    </w:p>
    <w:p w14:paraId="21D89598" w14:textId="77777777" w:rsidR="001D5C2B" w:rsidRDefault="00807308" w:rsidP="00807308">
      <w:pPr>
        <w:numPr>
          <w:ilvl w:val="1"/>
          <w:numId w:val="6"/>
        </w:numPr>
        <w:spacing w:after="0" w:line="275" w:lineRule="auto"/>
        <w:ind w:left="0" w:hanging="360"/>
        <w:mirrorIndents/>
      </w:pPr>
      <w:r>
        <w:rPr>
          <w:rFonts w:ascii="Times New Roman" w:eastAsia="Times New Roman" w:hAnsi="Times New Roman" w:cs="Times New Roman"/>
          <w:color w:val="242424"/>
        </w:rPr>
        <w:t xml:space="preserve">This is the voltage over which the GPS module or chipset works. </w:t>
      </w:r>
    </w:p>
    <w:p w14:paraId="0CEFA6B6" w14:textId="77777777" w:rsidR="001D5C2B" w:rsidRDefault="00807308" w:rsidP="00807308">
      <w:pPr>
        <w:numPr>
          <w:ilvl w:val="0"/>
          <w:numId w:val="6"/>
        </w:numPr>
        <w:spacing w:after="0" w:line="265" w:lineRule="auto"/>
        <w:ind w:left="0" w:hanging="240"/>
        <w:mirrorIndents/>
      </w:pPr>
      <w:r>
        <w:rPr>
          <w:rFonts w:ascii="Times New Roman" w:eastAsia="Times New Roman" w:hAnsi="Times New Roman" w:cs="Times New Roman"/>
          <w:b/>
          <w:color w:val="242424"/>
          <w:sz w:val="24"/>
        </w:rPr>
        <w:t>Operating Temperature Range</w:t>
      </w:r>
      <w:r>
        <w:rPr>
          <w:rFonts w:ascii="Times New Roman" w:eastAsia="Times New Roman" w:hAnsi="Times New Roman" w:cs="Times New Roman"/>
          <w:color w:val="242424"/>
          <w:sz w:val="24"/>
        </w:rPr>
        <w:t xml:space="preserve"> </w:t>
      </w:r>
    </w:p>
    <w:p w14:paraId="60DB5A53" w14:textId="77777777" w:rsidR="001D5C2B" w:rsidRDefault="00807308" w:rsidP="00807308">
      <w:pPr>
        <w:numPr>
          <w:ilvl w:val="1"/>
          <w:numId w:val="6"/>
        </w:numPr>
        <w:spacing w:after="0" w:line="275" w:lineRule="auto"/>
        <w:ind w:left="0" w:hanging="360"/>
        <w:mirrorIndents/>
      </w:pPr>
      <w:r>
        <w:rPr>
          <w:rFonts w:ascii="Times New Roman" w:eastAsia="Times New Roman" w:hAnsi="Times New Roman" w:cs="Times New Roman"/>
          <w:color w:val="242424"/>
        </w:rPr>
        <w:t xml:space="preserve">If using a GPS module for outdoor applications, then the minimum and maximum operating temperature range shall be checked. </w:t>
      </w:r>
    </w:p>
    <w:p w14:paraId="5A25038F"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8"/>
        </w:rPr>
        <w:t>2. GSM Module:</w:t>
      </w:r>
      <w:r>
        <w:rPr>
          <w:rFonts w:ascii="Times New Roman" w:eastAsia="Times New Roman" w:hAnsi="Times New Roman" w:cs="Times New Roman"/>
          <w:color w:val="242424"/>
          <w:sz w:val="28"/>
          <w:vertAlign w:val="subscript"/>
        </w:rPr>
        <w:t xml:space="preserve"> </w:t>
      </w:r>
    </w:p>
    <w:p w14:paraId="590663E2" w14:textId="77777777" w:rsidR="001D5C2B" w:rsidRDefault="00807308" w:rsidP="00807308">
      <w:pPr>
        <w:spacing w:after="0"/>
        <w:mirrorIndents/>
        <w:jc w:val="center"/>
      </w:pPr>
      <w:r>
        <w:rPr>
          <w:noProof/>
        </w:rPr>
        <w:drawing>
          <wp:inline distT="0" distB="0" distL="0" distR="0" wp14:anchorId="5841CC73" wp14:editId="6F4D4206">
            <wp:extent cx="1751711" cy="1276350"/>
            <wp:effectExtent l="0" t="0" r="0" b="0"/>
            <wp:docPr id="1039" name="Picture 1039"/>
            <wp:cNvGraphicFramePr/>
            <a:graphic xmlns:a="http://schemas.openxmlformats.org/drawingml/2006/main">
              <a:graphicData uri="http://schemas.openxmlformats.org/drawingml/2006/picture">
                <pic:pic xmlns:pic="http://schemas.openxmlformats.org/drawingml/2006/picture">
                  <pic:nvPicPr>
                    <pic:cNvPr id="1039" name="Picture 1039"/>
                    <pic:cNvPicPr/>
                  </pic:nvPicPr>
                  <pic:blipFill>
                    <a:blip r:embed="rId18"/>
                    <a:stretch>
                      <a:fillRect/>
                    </a:stretch>
                  </pic:blipFill>
                  <pic:spPr>
                    <a:xfrm>
                      <a:off x="0" y="0"/>
                      <a:ext cx="1751711" cy="1276350"/>
                    </a:xfrm>
                    <a:prstGeom prst="rect">
                      <a:avLst/>
                    </a:prstGeom>
                  </pic:spPr>
                </pic:pic>
              </a:graphicData>
            </a:graphic>
          </wp:inline>
        </w:drawing>
      </w:r>
      <w:r>
        <w:rPr>
          <w:rFonts w:ascii="Times New Roman" w:eastAsia="Times New Roman" w:hAnsi="Times New Roman" w:cs="Times New Roman"/>
          <w:color w:val="242424"/>
        </w:rPr>
        <w:t xml:space="preserve"> </w:t>
      </w:r>
    </w:p>
    <w:p w14:paraId="6532B442"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SIM900A Modem is built with Dual Band GSM/GPRS based SIM900A modem from SIMCOM. It works on frequencies 900/ 1800 </w:t>
      </w:r>
      <w:proofErr w:type="spellStart"/>
      <w:r>
        <w:rPr>
          <w:rFonts w:ascii="Times New Roman" w:eastAsia="Times New Roman" w:hAnsi="Times New Roman" w:cs="Times New Roman"/>
          <w:sz w:val="24"/>
        </w:rPr>
        <w:t>MHz.</w:t>
      </w:r>
      <w:proofErr w:type="spellEnd"/>
      <w:r>
        <w:rPr>
          <w:rFonts w:ascii="Times New Roman" w:eastAsia="Times New Roman" w:hAnsi="Times New Roman" w:cs="Times New Roman"/>
          <w:sz w:val="24"/>
        </w:rPr>
        <w:t xml:space="preserve"> SIM900A can search these two bands automatically. The frequency bands can also be set by AT Commands. The baud rate is configurable from 1200-115200 through AT command. The GSM/GPRS Modem is having internal TCP/IP stack to enable you to connect with internet via GPRS. SIM900A is an </w:t>
      </w:r>
      <w:proofErr w:type="spellStart"/>
      <w:r>
        <w:rPr>
          <w:rFonts w:ascii="Times New Roman" w:eastAsia="Times New Roman" w:hAnsi="Times New Roman" w:cs="Times New Roman"/>
          <w:sz w:val="24"/>
        </w:rPr>
        <w:t>ultra compact</w:t>
      </w:r>
      <w:proofErr w:type="spellEnd"/>
      <w:r>
        <w:rPr>
          <w:rFonts w:ascii="Times New Roman" w:eastAsia="Times New Roman" w:hAnsi="Times New Roman" w:cs="Times New Roman"/>
          <w:sz w:val="24"/>
        </w:rPr>
        <w:t xml:space="preserve"> and reliable wireless module. This is a complete GSM/GPRS module in a SMT type and designed with a very powerful single-chip processor integrating AMR926EJ-S core, allowing you to benefit from small dimensions and cost-effective solutions. </w:t>
      </w:r>
    </w:p>
    <w:p w14:paraId="653A3C0A" w14:textId="77777777" w:rsidR="001D5C2B" w:rsidRDefault="00807308" w:rsidP="00807308">
      <w:pPr>
        <w:pStyle w:val="Heading5"/>
        <w:spacing w:after="0" w:line="258" w:lineRule="auto"/>
        <w:ind w:left="0" w:right="0"/>
        <w:mirrorIndents/>
        <w:jc w:val="left"/>
      </w:pPr>
      <w:r>
        <w:rPr>
          <w:sz w:val="28"/>
        </w:rPr>
        <w:t>Specification</w:t>
      </w:r>
      <w:r>
        <w:rPr>
          <w:b w:val="0"/>
          <w:sz w:val="28"/>
        </w:rPr>
        <w:t xml:space="preserve"> </w:t>
      </w:r>
    </w:p>
    <w:p w14:paraId="061E3356" w14:textId="77777777" w:rsidR="001D5C2B" w:rsidRDefault="00807308" w:rsidP="00807308">
      <w:pPr>
        <w:numPr>
          <w:ilvl w:val="0"/>
          <w:numId w:val="7"/>
        </w:numPr>
        <w:spacing w:after="0" w:line="265" w:lineRule="auto"/>
        <w:ind w:left="0" w:hanging="360"/>
        <w:mirrorIndents/>
        <w:jc w:val="both"/>
      </w:pPr>
      <w:r>
        <w:rPr>
          <w:rFonts w:ascii="Times New Roman" w:eastAsia="Times New Roman" w:hAnsi="Times New Roman" w:cs="Times New Roman"/>
          <w:sz w:val="24"/>
        </w:rPr>
        <w:t xml:space="preserve">Dual-Band 900/ 1800 MHz </w:t>
      </w:r>
    </w:p>
    <w:p w14:paraId="4FA42CB4" w14:textId="77777777" w:rsidR="001D5C2B" w:rsidRDefault="00807308" w:rsidP="00807308">
      <w:pPr>
        <w:numPr>
          <w:ilvl w:val="0"/>
          <w:numId w:val="7"/>
        </w:numPr>
        <w:spacing w:after="0" w:line="265" w:lineRule="auto"/>
        <w:ind w:left="0" w:hanging="360"/>
        <w:mirrorIndents/>
        <w:jc w:val="both"/>
      </w:pPr>
      <w:r>
        <w:rPr>
          <w:rFonts w:ascii="Times New Roman" w:eastAsia="Times New Roman" w:hAnsi="Times New Roman" w:cs="Times New Roman"/>
          <w:sz w:val="24"/>
        </w:rPr>
        <w:t xml:space="preserve">GPRS multi-slot class 10/8GPRS mobile station class B </w:t>
      </w:r>
    </w:p>
    <w:p w14:paraId="6853D3A6" w14:textId="77777777" w:rsidR="001D5C2B" w:rsidRDefault="00807308" w:rsidP="00807308">
      <w:pPr>
        <w:numPr>
          <w:ilvl w:val="0"/>
          <w:numId w:val="7"/>
        </w:numPr>
        <w:spacing w:after="0" w:line="265" w:lineRule="auto"/>
        <w:ind w:left="0" w:hanging="360"/>
        <w:mirrorIndents/>
        <w:jc w:val="both"/>
      </w:pPr>
      <w:r>
        <w:rPr>
          <w:rFonts w:ascii="Times New Roman" w:eastAsia="Times New Roman" w:hAnsi="Times New Roman" w:cs="Times New Roman"/>
          <w:sz w:val="24"/>
        </w:rPr>
        <w:t xml:space="preserve">Compliant to GSM phase 2/2+ </w:t>
      </w:r>
    </w:p>
    <w:p w14:paraId="72EB7479" w14:textId="77777777" w:rsidR="001D5C2B" w:rsidRDefault="00807308" w:rsidP="00807308">
      <w:pPr>
        <w:numPr>
          <w:ilvl w:val="0"/>
          <w:numId w:val="7"/>
        </w:numPr>
        <w:spacing w:after="0" w:line="265" w:lineRule="auto"/>
        <w:ind w:left="0" w:hanging="360"/>
        <w:mirrorIndents/>
        <w:jc w:val="both"/>
      </w:pPr>
      <w:r>
        <w:rPr>
          <w:rFonts w:ascii="Times New Roman" w:eastAsia="Times New Roman" w:hAnsi="Times New Roman" w:cs="Times New Roman"/>
          <w:sz w:val="24"/>
        </w:rPr>
        <w:t xml:space="preserve">Dimensions: 24*24*3 mm </w:t>
      </w:r>
    </w:p>
    <w:p w14:paraId="4DE038BF" w14:textId="77777777" w:rsidR="001D5C2B" w:rsidRDefault="00807308" w:rsidP="00807308">
      <w:pPr>
        <w:numPr>
          <w:ilvl w:val="0"/>
          <w:numId w:val="7"/>
        </w:numPr>
        <w:spacing w:after="0" w:line="265" w:lineRule="auto"/>
        <w:ind w:left="0" w:hanging="360"/>
        <w:mirrorIndents/>
        <w:jc w:val="both"/>
      </w:pPr>
      <w:r>
        <w:rPr>
          <w:rFonts w:ascii="Times New Roman" w:eastAsia="Times New Roman" w:hAnsi="Times New Roman" w:cs="Times New Roman"/>
          <w:sz w:val="24"/>
        </w:rPr>
        <w:t xml:space="preserve">Weight: 3.4g </w:t>
      </w:r>
    </w:p>
    <w:p w14:paraId="2DEDDBB8" w14:textId="77777777" w:rsidR="001D5C2B" w:rsidRDefault="00807308" w:rsidP="00807308">
      <w:pPr>
        <w:numPr>
          <w:ilvl w:val="0"/>
          <w:numId w:val="7"/>
        </w:numPr>
        <w:spacing w:after="0" w:line="265" w:lineRule="auto"/>
        <w:ind w:left="0" w:hanging="360"/>
        <w:mirrorIndents/>
        <w:jc w:val="both"/>
      </w:pPr>
      <w:r>
        <w:rPr>
          <w:rFonts w:ascii="Times New Roman" w:eastAsia="Times New Roman" w:hAnsi="Times New Roman" w:cs="Times New Roman"/>
          <w:sz w:val="24"/>
        </w:rPr>
        <w:t xml:space="preserve">Control via AT commands (GSM 07.07 ,07.05 and SIMCOM enhanced AT Commands) </w:t>
      </w:r>
    </w:p>
    <w:p w14:paraId="1912DDA4" w14:textId="77777777" w:rsidR="001D5C2B" w:rsidRDefault="00807308" w:rsidP="00807308">
      <w:pPr>
        <w:numPr>
          <w:ilvl w:val="0"/>
          <w:numId w:val="7"/>
        </w:numPr>
        <w:spacing w:after="0" w:line="265" w:lineRule="auto"/>
        <w:ind w:left="0" w:hanging="360"/>
        <w:mirrorIndents/>
        <w:jc w:val="both"/>
      </w:pPr>
      <w:r>
        <w:rPr>
          <w:rFonts w:ascii="Times New Roman" w:eastAsia="Times New Roman" w:hAnsi="Times New Roman" w:cs="Times New Roman"/>
          <w:sz w:val="24"/>
        </w:rPr>
        <w:t xml:space="preserve">Supply voltage </w:t>
      </w:r>
      <w:proofErr w:type="gramStart"/>
      <w:r>
        <w:rPr>
          <w:rFonts w:ascii="Times New Roman" w:eastAsia="Times New Roman" w:hAnsi="Times New Roman" w:cs="Times New Roman"/>
          <w:sz w:val="24"/>
        </w:rPr>
        <w:t>range :</w:t>
      </w:r>
      <w:proofErr w:type="gramEnd"/>
      <w:r>
        <w:rPr>
          <w:rFonts w:ascii="Times New Roman" w:eastAsia="Times New Roman" w:hAnsi="Times New Roman" w:cs="Times New Roman"/>
          <w:sz w:val="24"/>
        </w:rPr>
        <w:t xml:space="preserve"> 5V </w:t>
      </w:r>
    </w:p>
    <w:p w14:paraId="03CD8E1C" w14:textId="77777777" w:rsidR="001D5C2B" w:rsidRDefault="00807308" w:rsidP="00807308">
      <w:pPr>
        <w:numPr>
          <w:ilvl w:val="0"/>
          <w:numId w:val="7"/>
        </w:numPr>
        <w:spacing w:after="0" w:line="265" w:lineRule="auto"/>
        <w:ind w:left="0" w:hanging="360"/>
        <w:mirrorIndents/>
        <w:jc w:val="both"/>
      </w:pPr>
      <w:r>
        <w:rPr>
          <w:rFonts w:ascii="Times New Roman" w:eastAsia="Times New Roman" w:hAnsi="Times New Roman" w:cs="Times New Roman"/>
          <w:sz w:val="24"/>
        </w:rPr>
        <w:lastRenderedPageBreak/>
        <w:t xml:space="preserve">Low power consumption: 1.5mA (sleep mode) </w:t>
      </w:r>
    </w:p>
    <w:p w14:paraId="7FD17E1E" w14:textId="77777777" w:rsidR="001D5C2B" w:rsidRDefault="00807308" w:rsidP="00807308">
      <w:pPr>
        <w:numPr>
          <w:ilvl w:val="0"/>
          <w:numId w:val="7"/>
        </w:numPr>
        <w:spacing w:after="0" w:line="265" w:lineRule="auto"/>
        <w:ind w:left="0" w:hanging="360"/>
        <w:mirrorIndents/>
        <w:jc w:val="both"/>
      </w:pPr>
      <w:r>
        <w:rPr>
          <w:rFonts w:ascii="Times New Roman" w:eastAsia="Times New Roman" w:hAnsi="Times New Roman" w:cs="Times New Roman"/>
          <w:sz w:val="24"/>
        </w:rPr>
        <w:t xml:space="preserve">Operation temperature: -40°C to +85 ° </w:t>
      </w:r>
    </w:p>
    <w:p w14:paraId="22E03CB6" w14:textId="77777777" w:rsidR="001D5C2B" w:rsidRDefault="00807308" w:rsidP="00807308">
      <w:pPr>
        <w:spacing w:after="0"/>
        <w:mirrorIndents/>
      </w:pPr>
      <w:r>
        <w:rPr>
          <w:rFonts w:ascii="Times New Roman" w:eastAsia="Times New Roman" w:hAnsi="Times New Roman" w:cs="Times New Roman"/>
          <w:b/>
          <w:color w:val="0C0C0C"/>
          <w:sz w:val="28"/>
        </w:rPr>
        <w:t xml:space="preserve">SIM900A GSM Module Pin Configuration </w:t>
      </w:r>
      <w:proofErr w:type="spellStart"/>
      <w:r>
        <w:rPr>
          <w:rFonts w:ascii="Times New Roman" w:eastAsia="Times New Roman" w:hAnsi="Times New Roman" w:cs="Times New Roman"/>
          <w:b/>
          <w:color w:val="0C0C0C"/>
          <w:sz w:val="28"/>
        </w:rPr>
        <w:t>Descripton</w:t>
      </w:r>
      <w:proofErr w:type="spellEnd"/>
      <w:r>
        <w:rPr>
          <w:rFonts w:ascii="Times New Roman" w:eastAsia="Times New Roman" w:hAnsi="Times New Roman" w:cs="Times New Roman"/>
          <w:b/>
          <w:color w:val="0C0C0C"/>
          <w:sz w:val="28"/>
        </w:rPr>
        <w:t>:</w:t>
      </w:r>
      <w:r>
        <w:rPr>
          <w:rFonts w:ascii="Times New Roman" w:eastAsia="Times New Roman" w:hAnsi="Times New Roman" w:cs="Times New Roman"/>
          <w:b/>
          <w:sz w:val="28"/>
        </w:rPr>
        <w:t xml:space="preserve"> </w:t>
      </w:r>
    </w:p>
    <w:p w14:paraId="0F85D6AE" w14:textId="77777777" w:rsidR="001D5C2B" w:rsidRDefault="00807308" w:rsidP="00807308">
      <w:pPr>
        <w:pStyle w:val="Heading6"/>
        <w:spacing w:after="0" w:line="259" w:lineRule="auto"/>
        <w:ind w:left="0" w:firstLine="0"/>
        <w:mirrorIndents/>
      </w:pPr>
      <w:r>
        <w:rPr>
          <w:color w:val="0C0C0C"/>
          <w:sz w:val="24"/>
          <w:u w:val="single" w:color="0C0C0C"/>
        </w:rPr>
        <w:t>GPIO Pins</w:t>
      </w:r>
      <w:r>
        <w:rPr>
          <w:color w:val="0C0C0C"/>
          <w:sz w:val="24"/>
        </w:rPr>
        <w:t xml:space="preserve"> </w:t>
      </w:r>
    </w:p>
    <w:p w14:paraId="1C898C68"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The GPIO pins help to perform the simple and advance I/O function. All pins give the maximum output equal to the power supply which is useable to control most of the devices like sensors and other modules. All GPIO pins in SIM900A are: </w:t>
      </w:r>
    </w:p>
    <w:p w14:paraId="63DC3849"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GPIO1 – Pin40 </w:t>
      </w:r>
    </w:p>
    <w:p w14:paraId="126845CE"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GPIO2 – Pin41 </w:t>
      </w:r>
    </w:p>
    <w:p w14:paraId="454A97EC"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GPIO3 – Pin42 </w:t>
      </w:r>
    </w:p>
    <w:p w14:paraId="59B31964"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GPIO4 – Pin43 </w:t>
      </w:r>
    </w:p>
    <w:p w14:paraId="46E1F74E"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GPIO5 – Pin44 </w:t>
      </w:r>
    </w:p>
    <w:p w14:paraId="65D94D57"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GPIO6 – Pin47 </w:t>
      </w:r>
    </w:p>
    <w:p w14:paraId="5C78F2EC"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GPIO7 – Pin48 </w:t>
      </w:r>
    </w:p>
    <w:p w14:paraId="270C2C4A"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GPIO8 – Pin49 </w:t>
      </w:r>
    </w:p>
    <w:p w14:paraId="190BE395"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GPIO9 – Pin50 </w:t>
      </w:r>
    </w:p>
    <w:p w14:paraId="782696A7"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GPIO10 – Pin51 </w:t>
      </w:r>
    </w:p>
    <w:p w14:paraId="7B6E8877"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GPIO11 – Pin67 </w:t>
      </w:r>
    </w:p>
    <w:p w14:paraId="5A762A8D" w14:textId="77777777" w:rsidR="001D5C2B" w:rsidRDefault="00807308" w:rsidP="00807308">
      <w:pPr>
        <w:numPr>
          <w:ilvl w:val="0"/>
          <w:numId w:val="8"/>
        </w:numPr>
        <w:spacing w:after="0" w:line="265" w:lineRule="auto"/>
        <w:ind w:left="0" w:hanging="360"/>
        <w:mirrorIndents/>
        <w:jc w:val="both"/>
      </w:pPr>
      <w:r>
        <w:rPr>
          <w:rFonts w:ascii="Times New Roman" w:eastAsia="Times New Roman" w:hAnsi="Times New Roman" w:cs="Times New Roman"/>
          <w:sz w:val="24"/>
        </w:rPr>
        <w:t xml:space="preserve">GPIO12 – Pin68 </w:t>
      </w:r>
    </w:p>
    <w:p w14:paraId="024B3DAA" w14:textId="77777777" w:rsidR="001D5C2B" w:rsidRDefault="00807308" w:rsidP="00807308">
      <w:pPr>
        <w:pStyle w:val="Heading7"/>
        <w:spacing w:after="0"/>
        <w:ind w:left="0"/>
        <w:mirrorIndents/>
      </w:pPr>
      <w:r>
        <w:t>Status Pins</w:t>
      </w:r>
      <w:r>
        <w:rPr>
          <w:u w:val="none"/>
        </w:rPr>
        <w:t xml:space="preserve"> </w:t>
      </w:r>
    </w:p>
    <w:p w14:paraId="1B895F74" w14:textId="77777777" w:rsidR="001D5C2B" w:rsidRDefault="00807308" w:rsidP="00807308">
      <w:pPr>
        <w:spacing w:after="0" w:line="371" w:lineRule="auto"/>
        <w:ind w:hanging="10"/>
        <w:mirrorIndents/>
        <w:jc w:val="both"/>
      </w:pPr>
      <w:r>
        <w:rPr>
          <w:rFonts w:ascii="Times New Roman" w:eastAsia="Times New Roman" w:hAnsi="Times New Roman" w:cs="Times New Roman"/>
          <w:sz w:val="24"/>
        </w:rPr>
        <w:t xml:space="preserve">The module has two status pins which help to indicate two different kinds of status. The first one is the working status of the module and the second for communication status. Net status means either the module is connecting to the network or other network functions, etc. Both these pins can’t operate LED directly. They always act with a combination of a transistor. </w:t>
      </w:r>
    </w:p>
    <w:p w14:paraId="001F9D91" w14:textId="77777777" w:rsidR="001D5C2B" w:rsidRDefault="00807308" w:rsidP="00807308">
      <w:pPr>
        <w:numPr>
          <w:ilvl w:val="0"/>
          <w:numId w:val="9"/>
        </w:numPr>
        <w:spacing w:after="0" w:line="265" w:lineRule="auto"/>
        <w:ind w:left="0" w:hanging="360"/>
        <w:mirrorIndents/>
        <w:jc w:val="both"/>
      </w:pPr>
      <w:r>
        <w:rPr>
          <w:rFonts w:ascii="Times New Roman" w:eastAsia="Times New Roman" w:hAnsi="Times New Roman" w:cs="Times New Roman"/>
          <w:sz w:val="24"/>
        </w:rPr>
        <w:t xml:space="preserve">STATUS – Pin52 </w:t>
      </w:r>
    </w:p>
    <w:p w14:paraId="57EC8589" w14:textId="77777777" w:rsidR="001D5C2B" w:rsidRDefault="00807308" w:rsidP="00807308">
      <w:pPr>
        <w:numPr>
          <w:ilvl w:val="0"/>
          <w:numId w:val="9"/>
        </w:numPr>
        <w:spacing w:after="0" w:line="265" w:lineRule="auto"/>
        <w:ind w:left="0" w:hanging="360"/>
        <w:mirrorIndents/>
        <w:jc w:val="both"/>
      </w:pPr>
      <w:r>
        <w:rPr>
          <w:rFonts w:ascii="Times New Roman" w:eastAsia="Times New Roman" w:hAnsi="Times New Roman" w:cs="Times New Roman"/>
          <w:sz w:val="24"/>
        </w:rPr>
        <w:t xml:space="preserve">NIGHTLIGHT – Pin66 </w:t>
      </w:r>
    </w:p>
    <w:p w14:paraId="27CBCC03" w14:textId="77777777" w:rsidR="001D5C2B" w:rsidRDefault="00807308" w:rsidP="00807308">
      <w:pPr>
        <w:pStyle w:val="Heading7"/>
        <w:spacing w:after="0"/>
        <w:ind w:left="0"/>
        <w:mirrorIndents/>
      </w:pPr>
      <w:r>
        <w:t>SIM900A Display Interface Pins</w:t>
      </w:r>
      <w:r>
        <w:rPr>
          <w:u w:val="none"/>
        </w:rPr>
        <w:t xml:space="preserve"> </w:t>
      </w:r>
    </w:p>
    <w:p w14:paraId="505E5EE3"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The device offers a </w:t>
      </w:r>
      <w:proofErr w:type="gramStart"/>
      <w:r>
        <w:rPr>
          <w:rFonts w:ascii="Times New Roman" w:eastAsia="Times New Roman" w:hAnsi="Times New Roman" w:cs="Times New Roman"/>
          <w:sz w:val="24"/>
        </w:rPr>
        <w:t>4 pin</w:t>
      </w:r>
      <w:proofErr w:type="gramEnd"/>
      <w:r>
        <w:rPr>
          <w:rFonts w:ascii="Times New Roman" w:eastAsia="Times New Roman" w:hAnsi="Times New Roman" w:cs="Times New Roman"/>
          <w:sz w:val="24"/>
        </w:rPr>
        <w:t xml:space="preserve"> display interface with itself. The display isn’t </w:t>
      </w:r>
      <w:proofErr w:type="gramStart"/>
      <w:r>
        <w:rPr>
          <w:rFonts w:ascii="Times New Roman" w:eastAsia="Times New Roman" w:hAnsi="Times New Roman" w:cs="Times New Roman"/>
          <w:sz w:val="24"/>
        </w:rPr>
        <w:t>necessary,</w:t>
      </w:r>
      <w:proofErr w:type="gramEnd"/>
      <w:r>
        <w:rPr>
          <w:rFonts w:ascii="Times New Roman" w:eastAsia="Times New Roman" w:hAnsi="Times New Roman" w:cs="Times New Roman"/>
          <w:sz w:val="24"/>
        </w:rPr>
        <w:t xml:space="preserve"> it is only in case of requirement. The use of interface helps to get the visualization with the module and make it an application. All display pins are: </w:t>
      </w:r>
    </w:p>
    <w:p w14:paraId="4F6B1576" w14:textId="77777777" w:rsidR="001D5C2B" w:rsidRDefault="00807308" w:rsidP="00807308">
      <w:pPr>
        <w:numPr>
          <w:ilvl w:val="0"/>
          <w:numId w:val="10"/>
        </w:numPr>
        <w:spacing w:after="0" w:line="265" w:lineRule="auto"/>
        <w:ind w:left="0" w:hanging="360"/>
        <w:mirrorIndents/>
        <w:jc w:val="both"/>
      </w:pPr>
      <w:r>
        <w:rPr>
          <w:rFonts w:ascii="Times New Roman" w:eastAsia="Times New Roman" w:hAnsi="Times New Roman" w:cs="Times New Roman"/>
          <w:sz w:val="24"/>
        </w:rPr>
        <w:t xml:space="preserve">DISP_DATA – Pin12 – For Display Data </w:t>
      </w:r>
    </w:p>
    <w:p w14:paraId="5A233864" w14:textId="77777777" w:rsidR="001D5C2B" w:rsidRDefault="00807308" w:rsidP="00807308">
      <w:pPr>
        <w:numPr>
          <w:ilvl w:val="0"/>
          <w:numId w:val="10"/>
        </w:numPr>
        <w:spacing w:after="0" w:line="265" w:lineRule="auto"/>
        <w:ind w:left="0" w:hanging="360"/>
        <w:mirrorIndents/>
        <w:jc w:val="both"/>
      </w:pPr>
      <w:r>
        <w:rPr>
          <w:rFonts w:ascii="Times New Roman" w:eastAsia="Times New Roman" w:hAnsi="Times New Roman" w:cs="Times New Roman"/>
          <w:sz w:val="24"/>
        </w:rPr>
        <w:t xml:space="preserve">DISP_CLK – Pin11 – For Clock Input </w:t>
      </w:r>
    </w:p>
    <w:p w14:paraId="14373D15" w14:textId="77777777" w:rsidR="001D5C2B" w:rsidRDefault="00807308" w:rsidP="00807308">
      <w:pPr>
        <w:numPr>
          <w:ilvl w:val="0"/>
          <w:numId w:val="10"/>
        </w:numPr>
        <w:spacing w:after="0" w:line="265" w:lineRule="auto"/>
        <w:ind w:left="0" w:hanging="360"/>
        <w:mirrorIndents/>
        <w:jc w:val="both"/>
      </w:pPr>
      <w:r>
        <w:rPr>
          <w:rFonts w:ascii="Times New Roman" w:eastAsia="Times New Roman" w:hAnsi="Times New Roman" w:cs="Times New Roman"/>
          <w:sz w:val="24"/>
        </w:rPr>
        <w:t xml:space="preserve">DISP_CS – Pin14 – To enable the display </w:t>
      </w:r>
    </w:p>
    <w:p w14:paraId="262EFF8F" w14:textId="77777777" w:rsidR="001D5C2B" w:rsidRDefault="00807308" w:rsidP="00807308">
      <w:pPr>
        <w:numPr>
          <w:ilvl w:val="0"/>
          <w:numId w:val="10"/>
        </w:numPr>
        <w:spacing w:after="0" w:line="265" w:lineRule="auto"/>
        <w:ind w:left="0" w:hanging="360"/>
        <w:mirrorIndents/>
        <w:jc w:val="both"/>
      </w:pPr>
      <w:r>
        <w:rPr>
          <w:rFonts w:ascii="Times New Roman" w:eastAsia="Times New Roman" w:hAnsi="Times New Roman" w:cs="Times New Roman"/>
          <w:sz w:val="24"/>
        </w:rPr>
        <w:t xml:space="preserve">DISP_D/C – Pin13 – To select between data and command </w:t>
      </w:r>
    </w:p>
    <w:p w14:paraId="740EDBE0" w14:textId="77777777" w:rsidR="001D5C2B" w:rsidRDefault="00807308" w:rsidP="00807308">
      <w:pPr>
        <w:pStyle w:val="Heading7"/>
        <w:spacing w:after="0"/>
        <w:ind w:left="0"/>
        <w:mirrorIndents/>
      </w:pPr>
      <w:r>
        <w:t>Serial Port</w:t>
      </w:r>
      <w:r>
        <w:rPr>
          <w:u w:val="none"/>
        </w:rPr>
        <w:t xml:space="preserve"> </w:t>
      </w:r>
    </w:p>
    <w:p w14:paraId="791612CA"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The</w:t>
      </w:r>
      <w:hyperlink r:id="rId19">
        <w:r>
          <w:rPr>
            <w:rFonts w:ascii="Times New Roman" w:eastAsia="Times New Roman" w:hAnsi="Times New Roman" w:cs="Times New Roman"/>
            <w:sz w:val="24"/>
          </w:rPr>
          <w:t xml:space="preserve"> </w:t>
        </w:r>
      </w:hyperlink>
      <w:hyperlink r:id="rId20">
        <w:r>
          <w:rPr>
            <w:rFonts w:ascii="Times New Roman" w:eastAsia="Times New Roman" w:hAnsi="Times New Roman" w:cs="Times New Roman"/>
            <w:sz w:val="24"/>
            <w:u w:val="single" w:color="000000"/>
          </w:rPr>
          <w:t>UART</w:t>
        </w:r>
      </w:hyperlink>
      <w:hyperlink r:id="rId21">
        <w:r>
          <w:rPr>
            <w:rFonts w:ascii="Times New Roman" w:eastAsia="Times New Roman" w:hAnsi="Times New Roman" w:cs="Times New Roman"/>
            <w:sz w:val="24"/>
            <w:u w:val="single" w:color="000000"/>
          </w:rPr>
          <w:t xml:space="preserve"> </w:t>
        </w:r>
      </w:hyperlink>
      <w:hyperlink r:id="rId22">
        <w:r>
          <w:rPr>
            <w:rFonts w:ascii="Times New Roman" w:eastAsia="Times New Roman" w:hAnsi="Times New Roman" w:cs="Times New Roman"/>
            <w:sz w:val="24"/>
          </w:rPr>
          <w:t>s</w:t>
        </w:r>
      </w:hyperlink>
      <w:r>
        <w:rPr>
          <w:rFonts w:ascii="Times New Roman" w:eastAsia="Times New Roman" w:hAnsi="Times New Roman" w:cs="Times New Roman"/>
          <w:sz w:val="24"/>
        </w:rPr>
        <w:t xml:space="preserve">erial interface uses the two pins for proper data communication, which are RX and TX. Both pins have no independence on any other pins or modules. In SIM900A these pins are available but it also has some other pins for status/indication of data. By </w:t>
      </w:r>
      <w:r>
        <w:rPr>
          <w:rFonts w:ascii="Times New Roman" w:eastAsia="Times New Roman" w:hAnsi="Times New Roman" w:cs="Times New Roman"/>
          <w:sz w:val="24"/>
        </w:rPr>
        <w:lastRenderedPageBreak/>
        <w:t xml:space="preserve">combining these pins, the serial port helps to generate the RS232 connector too. All the serial pins are: </w:t>
      </w:r>
    </w:p>
    <w:p w14:paraId="5EDBB74F" w14:textId="77777777" w:rsidR="001D5C2B" w:rsidRDefault="00807308" w:rsidP="00807308">
      <w:pPr>
        <w:numPr>
          <w:ilvl w:val="0"/>
          <w:numId w:val="11"/>
        </w:numPr>
        <w:spacing w:after="0" w:line="265" w:lineRule="auto"/>
        <w:ind w:left="0" w:hanging="360"/>
        <w:mirrorIndents/>
        <w:jc w:val="both"/>
      </w:pPr>
      <w:r>
        <w:rPr>
          <w:rFonts w:ascii="Times New Roman" w:eastAsia="Times New Roman" w:hAnsi="Times New Roman" w:cs="Times New Roman"/>
          <w:sz w:val="24"/>
        </w:rPr>
        <w:t xml:space="preserve">RXD – Pin10 – To receive the data </w:t>
      </w:r>
    </w:p>
    <w:p w14:paraId="2E142924" w14:textId="77777777" w:rsidR="001D5C2B" w:rsidRDefault="00807308" w:rsidP="00807308">
      <w:pPr>
        <w:numPr>
          <w:ilvl w:val="0"/>
          <w:numId w:val="11"/>
        </w:numPr>
        <w:spacing w:after="0" w:line="265" w:lineRule="auto"/>
        <w:ind w:left="0" w:hanging="360"/>
        <w:mirrorIndents/>
        <w:jc w:val="both"/>
      </w:pPr>
      <w:r>
        <w:rPr>
          <w:rFonts w:ascii="Times New Roman" w:eastAsia="Times New Roman" w:hAnsi="Times New Roman" w:cs="Times New Roman"/>
          <w:sz w:val="24"/>
        </w:rPr>
        <w:t xml:space="preserve">TXD – Pin 9- To send the data </w:t>
      </w:r>
    </w:p>
    <w:p w14:paraId="567B22F1" w14:textId="77777777" w:rsidR="001D5C2B" w:rsidRDefault="00807308" w:rsidP="00807308">
      <w:pPr>
        <w:numPr>
          <w:ilvl w:val="0"/>
          <w:numId w:val="11"/>
        </w:numPr>
        <w:spacing w:after="0" w:line="265" w:lineRule="auto"/>
        <w:ind w:left="0" w:hanging="360"/>
        <w:mirrorIndents/>
        <w:jc w:val="both"/>
      </w:pPr>
      <w:r>
        <w:rPr>
          <w:rFonts w:ascii="Times New Roman" w:eastAsia="Times New Roman" w:hAnsi="Times New Roman" w:cs="Times New Roman"/>
          <w:sz w:val="24"/>
        </w:rPr>
        <w:t xml:space="preserve">RTS – Pin8 – To send the request of data transmission </w:t>
      </w:r>
    </w:p>
    <w:p w14:paraId="4CF861B9" w14:textId="77777777" w:rsidR="001D5C2B" w:rsidRDefault="00807308" w:rsidP="00807308">
      <w:pPr>
        <w:numPr>
          <w:ilvl w:val="0"/>
          <w:numId w:val="11"/>
        </w:numPr>
        <w:spacing w:after="0" w:line="265" w:lineRule="auto"/>
        <w:ind w:left="0" w:hanging="360"/>
        <w:mirrorIndents/>
        <w:jc w:val="both"/>
      </w:pPr>
      <w:r>
        <w:rPr>
          <w:rFonts w:ascii="Times New Roman" w:eastAsia="Times New Roman" w:hAnsi="Times New Roman" w:cs="Times New Roman"/>
          <w:sz w:val="24"/>
        </w:rPr>
        <w:t xml:space="preserve">CTS – Pin7 – To clear the send request </w:t>
      </w:r>
    </w:p>
    <w:p w14:paraId="6FC9DECE" w14:textId="77777777" w:rsidR="001D5C2B" w:rsidRDefault="00807308" w:rsidP="00807308">
      <w:pPr>
        <w:numPr>
          <w:ilvl w:val="0"/>
          <w:numId w:val="11"/>
        </w:numPr>
        <w:spacing w:after="0" w:line="265" w:lineRule="auto"/>
        <w:ind w:left="0" w:hanging="360"/>
        <w:mirrorIndents/>
        <w:jc w:val="both"/>
      </w:pPr>
      <w:r>
        <w:rPr>
          <w:rFonts w:ascii="Times New Roman" w:eastAsia="Times New Roman" w:hAnsi="Times New Roman" w:cs="Times New Roman"/>
          <w:sz w:val="24"/>
        </w:rPr>
        <w:t xml:space="preserve">RI – Pin4 – Ring indicator </w:t>
      </w:r>
    </w:p>
    <w:p w14:paraId="2E75748E" w14:textId="77777777" w:rsidR="001D5C2B" w:rsidRDefault="00807308" w:rsidP="00807308">
      <w:pPr>
        <w:numPr>
          <w:ilvl w:val="0"/>
          <w:numId w:val="11"/>
        </w:numPr>
        <w:spacing w:after="0" w:line="265" w:lineRule="auto"/>
        <w:ind w:left="0" w:hanging="360"/>
        <w:mirrorIndents/>
        <w:jc w:val="both"/>
      </w:pPr>
      <w:r>
        <w:rPr>
          <w:rFonts w:ascii="Times New Roman" w:eastAsia="Times New Roman" w:hAnsi="Times New Roman" w:cs="Times New Roman"/>
          <w:sz w:val="24"/>
        </w:rPr>
        <w:t xml:space="preserve">DSR – Pin6 – To indicate that data set ready </w:t>
      </w:r>
    </w:p>
    <w:p w14:paraId="6B053ED4" w14:textId="77777777" w:rsidR="001D5C2B" w:rsidRDefault="00807308" w:rsidP="00807308">
      <w:pPr>
        <w:numPr>
          <w:ilvl w:val="0"/>
          <w:numId w:val="11"/>
        </w:numPr>
        <w:spacing w:after="0" w:line="265" w:lineRule="auto"/>
        <w:ind w:left="0" w:hanging="360"/>
        <w:mirrorIndents/>
        <w:jc w:val="both"/>
      </w:pPr>
      <w:r>
        <w:rPr>
          <w:rFonts w:ascii="Times New Roman" w:eastAsia="Times New Roman" w:hAnsi="Times New Roman" w:cs="Times New Roman"/>
          <w:sz w:val="24"/>
        </w:rPr>
        <w:t xml:space="preserve">DCD – Pin5 – To indicate data carry detect </w:t>
      </w:r>
    </w:p>
    <w:p w14:paraId="434843A6" w14:textId="77777777" w:rsidR="001D5C2B" w:rsidRDefault="00807308" w:rsidP="00807308">
      <w:pPr>
        <w:numPr>
          <w:ilvl w:val="0"/>
          <w:numId w:val="11"/>
        </w:numPr>
        <w:spacing w:after="0" w:line="265" w:lineRule="auto"/>
        <w:ind w:left="0" w:hanging="360"/>
        <w:mirrorIndents/>
        <w:jc w:val="both"/>
      </w:pPr>
      <w:r>
        <w:rPr>
          <w:rFonts w:ascii="Times New Roman" w:eastAsia="Times New Roman" w:hAnsi="Times New Roman" w:cs="Times New Roman"/>
          <w:sz w:val="24"/>
        </w:rPr>
        <w:t xml:space="preserve">DTR – Pin3 – To indicate data terminal ready </w:t>
      </w:r>
    </w:p>
    <w:p w14:paraId="4658223A" w14:textId="77777777" w:rsidR="001D5C2B" w:rsidRDefault="00807308" w:rsidP="00807308">
      <w:pPr>
        <w:pStyle w:val="Heading7"/>
        <w:spacing w:after="0"/>
        <w:ind w:left="0"/>
        <w:mirrorIndents/>
      </w:pPr>
      <w:r>
        <w:t>Debug Interface</w:t>
      </w:r>
      <w:r>
        <w:rPr>
          <w:u w:val="none"/>
        </w:rPr>
        <w:t xml:space="preserve"> </w:t>
      </w:r>
    </w:p>
    <w:p w14:paraId="3E25ECA1"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Debugging helps the developers to debug the module and update its firmware. In this module, there are sperate serial interface pins for debugging. Both pins are: </w:t>
      </w:r>
    </w:p>
    <w:p w14:paraId="4FF3A2FF" w14:textId="77777777" w:rsidR="001D5C2B" w:rsidRDefault="00807308" w:rsidP="00807308">
      <w:pPr>
        <w:numPr>
          <w:ilvl w:val="0"/>
          <w:numId w:val="12"/>
        </w:numPr>
        <w:spacing w:after="0" w:line="265" w:lineRule="auto"/>
        <w:ind w:left="0" w:hanging="360"/>
        <w:mirrorIndents/>
        <w:jc w:val="both"/>
      </w:pPr>
      <w:r>
        <w:rPr>
          <w:rFonts w:ascii="Times New Roman" w:eastAsia="Times New Roman" w:hAnsi="Times New Roman" w:cs="Times New Roman"/>
          <w:sz w:val="24"/>
        </w:rPr>
        <w:t xml:space="preserve">DBG_TXD – Pin27 – For Data Transmission </w:t>
      </w:r>
    </w:p>
    <w:p w14:paraId="50C0E78E" w14:textId="77777777" w:rsidR="001D5C2B" w:rsidRDefault="00807308" w:rsidP="00807308">
      <w:pPr>
        <w:numPr>
          <w:ilvl w:val="0"/>
          <w:numId w:val="12"/>
        </w:numPr>
        <w:spacing w:after="0" w:line="265" w:lineRule="auto"/>
        <w:ind w:left="0" w:hanging="360"/>
        <w:mirrorIndents/>
        <w:jc w:val="both"/>
      </w:pPr>
      <w:r>
        <w:rPr>
          <w:rFonts w:ascii="Times New Roman" w:eastAsia="Times New Roman" w:hAnsi="Times New Roman" w:cs="Times New Roman"/>
          <w:sz w:val="24"/>
        </w:rPr>
        <w:t xml:space="preserve">DBG_RXD – Pin28 – For Data receiving </w:t>
      </w:r>
    </w:p>
    <w:p w14:paraId="1380010A" w14:textId="77777777" w:rsidR="001D5C2B" w:rsidRDefault="00807308" w:rsidP="00807308">
      <w:pPr>
        <w:spacing w:after="0"/>
        <w:mirrorIndents/>
      </w:pPr>
      <w:r>
        <w:rPr>
          <w:rFonts w:ascii="Times New Roman" w:eastAsia="Times New Roman" w:hAnsi="Times New Roman" w:cs="Times New Roman"/>
          <w:b/>
          <w:sz w:val="24"/>
        </w:rPr>
        <w:t xml:space="preserve"> </w:t>
      </w:r>
    </w:p>
    <w:p w14:paraId="30B496EE" w14:textId="77777777" w:rsidR="001D5C2B" w:rsidRDefault="00807308" w:rsidP="00807308">
      <w:pPr>
        <w:pStyle w:val="Heading7"/>
        <w:spacing w:after="0"/>
        <w:ind w:left="0"/>
        <w:mirrorIndents/>
      </w:pPr>
      <w:r>
        <w:t>SIM Interface</w:t>
      </w:r>
      <w:r>
        <w:rPr>
          <w:u w:val="none"/>
        </w:rPr>
        <w:t xml:space="preserve"> </w:t>
      </w:r>
    </w:p>
    <w:p w14:paraId="1B0EE814"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As we know that module SIM900A is a GPRS/GSM module. The module is dependent on some devices for some of its features. The most important one is the SIM. The SIM needs to connect with the module for GPRS/GSM functions to fully operate. All the sim interface of the module is: </w:t>
      </w:r>
    </w:p>
    <w:p w14:paraId="25EA02E9" w14:textId="77777777" w:rsidR="001D5C2B" w:rsidRDefault="00807308" w:rsidP="00807308">
      <w:pPr>
        <w:numPr>
          <w:ilvl w:val="0"/>
          <w:numId w:val="13"/>
        </w:numPr>
        <w:spacing w:after="0" w:line="265" w:lineRule="auto"/>
        <w:ind w:left="0" w:hanging="360"/>
        <w:mirrorIndents/>
        <w:jc w:val="both"/>
      </w:pPr>
      <w:r>
        <w:rPr>
          <w:rFonts w:ascii="Times New Roman" w:eastAsia="Times New Roman" w:hAnsi="Times New Roman" w:cs="Times New Roman"/>
          <w:sz w:val="24"/>
        </w:rPr>
        <w:t xml:space="preserve">SIM_VDD – Pin30 – Power Supply of the SIM </w:t>
      </w:r>
    </w:p>
    <w:p w14:paraId="1D7E6E9A" w14:textId="77777777" w:rsidR="001D5C2B" w:rsidRDefault="00807308" w:rsidP="00807308">
      <w:pPr>
        <w:numPr>
          <w:ilvl w:val="0"/>
          <w:numId w:val="13"/>
        </w:numPr>
        <w:spacing w:after="0" w:line="265" w:lineRule="auto"/>
        <w:ind w:left="0" w:hanging="360"/>
        <w:mirrorIndents/>
        <w:jc w:val="both"/>
      </w:pPr>
      <w:r>
        <w:rPr>
          <w:rFonts w:ascii="Times New Roman" w:eastAsia="Times New Roman" w:hAnsi="Times New Roman" w:cs="Times New Roman"/>
          <w:sz w:val="24"/>
        </w:rPr>
        <w:t xml:space="preserve">SIM_DATA – Pin31 – For data output </w:t>
      </w:r>
    </w:p>
    <w:p w14:paraId="1665C823" w14:textId="77777777" w:rsidR="001D5C2B" w:rsidRDefault="00807308" w:rsidP="00807308">
      <w:pPr>
        <w:numPr>
          <w:ilvl w:val="0"/>
          <w:numId w:val="13"/>
        </w:numPr>
        <w:spacing w:after="0" w:line="265" w:lineRule="auto"/>
        <w:ind w:left="0" w:hanging="360"/>
        <w:mirrorIndents/>
        <w:jc w:val="both"/>
      </w:pPr>
      <w:r>
        <w:rPr>
          <w:rFonts w:ascii="Times New Roman" w:eastAsia="Times New Roman" w:hAnsi="Times New Roman" w:cs="Times New Roman"/>
          <w:sz w:val="24"/>
        </w:rPr>
        <w:t xml:space="preserve">SIM_CLK – Pin32 – For clock pulse </w:t>
      </w:r>
    </w:p>
    <w:p w14:paraId="59BBB769" w14:textId="77777777" w:rsidR="001D5C2B" w:rsidRDefault="00807308" w:rsidP="00807308">
      <w:pPr>
        <w:numPr>
          <w:ilvl w:val="0"/>
          <w:numId w:val="13"/>
        </w:numPr>
        <w:spacing w:after="0" w:line="265" w:lineRule="auto"/>
        <w:ind w:left="0" w:hanging="360"/>
        <w:mirrorIndents/>
        <w:jc w:val="both"/>
      </w:pPr>
      <w:r>
        <w:rPr>
          <w:rFonts w:ascii="Times New Roman" w:eastAsia="Times New Roman" w:hAnsi="Times New Roman" w:cs="Times New Roman"/>
          <w:sz w:val="24"/>
        </w:rPr>
        <w:t xml:space="preserve">SIM_RST – Pin33 – For reset </w:t>
      </w:r>
    </w:p>
    <w:p w14:paraId="1178290A" w14:textId="77777777" w:rsidR="001D5C2B" w:rsidRDefault="00807308" w:rsidP="00807308">
      <w:pPr>
        <w:numPr>
          <w:ilvl w:val="0"/>
          <w:numId w:val="13"/>
        </w:numPr>
        <w:spacing w:after="0" w:line="265" w:lineRule="auto"/>
        <w:ind w:left="0" w:hanging="360"/>
        <w:mirrorIndents/>
        <w:jc w:val="both"/>
      </w:pPr>
      <w:r>
        <w:rPr>
          <w:rFonts w:ascii="Times New Roman" w:eastAsia="Times New Roman" w:hAnsi="Times New Roman" w:cs="Times New Roman"/>
          <w:sz w:val="24"/>
        </w:rPr>
        <w:t xml:space="preserve">SIM_PRESENCE – Pin34 – To detect the SIM </w:t>
      </w:r>
    </w:p>
    <w:p w14:paraId="49CB1BB4" w14:textId="77777777" w:rsidR="001D5C2B" w:rsidRDefault="00807308" w:rsidP="00807308">
      <w:pPr>
        <w:pStyle w:val="Heading7"/>
        <w:spacing w:after="0"/>
        <w:ind w:left="0"/>
        <w:mirrorIndents/>
      </w:pPr>
      <w:r>
        <w:t>SIM900A Analog to Digital converter Pins</w:t>
      </w:r>
      <w:r>
        <w:rPr>
          <w:u w:val="none"/>
        </w:rPr>
        <w:t xml:space="preserve"> </w:t>
      </w:r>
    </w:p>
    <w:p w14:paraId="0FF2B5A4"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The module has only a single pin to detect and convert the </w:t>
      </w:r>
      <w:proofErr w:type="spellStart"/>
      <w:r>
        <w:rPr>
          <w:rFonts w:ascii="Times New Roman" w:eastAsia="Times New Roman" w:hAnsi="Times New Roman" w:cs="Times New Roman"/>
          <w:sz w:val="24"/>
        </w:rPr>
        <w:t>analog</w:t>
      </w:r>
      <w:proofErr w:type="spellEnd"/>
      <w:r>
        <w:rPr>
          <w:rFonts w:ascii="Times New Roman" w:eastAsia="Times New Roman" w:hAnsi="Times New Roman" w:cs="Times New Roman"/>
          <w:sz w:val="24"/>
        </w:rPr>
        <w:t xml:space="preserve"> signal to digital for SIM900A. The voltage range on the</w:t>
      </w:r>
      <w:hyperlink r:id="rId23">
        <w:r>
          <w:rPr>
            <w:rFonts w:ascii="Times New Roman" w:eastAsia="Times New Roman" w:hAnsi="Times New Roman" w:cs="Times New Roman"/>
            <w:sz w:val="24"/>
          </w:rPr>
          <w:t xml:space="preserve"> </w:t>
        </w:r>
      </w:hyperlink>
      <w:hyperlink r:id="rId24">
        <w:r>
          <w:rPr>
            <w:rFonts w:ascii="Times New Roman" w:eastAsia="Times New Roman" w:hAnsi="Times New Roman" w:cs="Times New Roman"/>
            <w:sz w:val="24"/>
            <w:u w:val="single" w:color="000000"/>
          </w:rPr>
          <w:t>ADC</w:t>
        </w:r>
      </w:hyperlink>
      <w:hyperlink r:id="rId25">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pin is from 0 to 3 only. </w:t>
      </w:r>
    </w:p>
    <w:p w14:paraId="6D2F019C" w14:textId="77777777" w:rsidR="001D5C2B" w:rsidRDefault="00807308" w:rsidP="00807308">
      <w:pPr>
        <w:tabs>
          <w:tab w:val="center" w:pos="1126"/>
          <w:tab w:val="center" w:pos="2094"/>
        </w:tabs>
        <w:spacing w:after="0" w:line="265" w:lineRule="auto"/>
        <w:mirrorIndent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ADC – Pin25 </w:t>
      </w:r>
    </w:p>
    <w:p w14:paraId="3F5D9DE1" w14:textId="77777777" w:rsidR="001D5C2B" w:rsidRDefault="00807308" w:rsidP="00807308">
      <w:pPr>
        <w:pStyle w:val="Heading7"/>
        <w:spacing w:after="0"/>
        <w:ind w:left="0"/>
        <w:mirrorIndents/>
      </w:pPr>
      <w:r>
        <w:t>Audio Interface</w:t>
      </w:r>
      <w:r>
        <w:rPr>
          <w:u w:val="none"/>
        </w:rPr>
        <w:t xml:space="preserve"> </w:t>
      </w:r>
    </w:p>
    <w:p w14:paraId="057EA346"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The audio interface will help to connect the mic and speaker with SIM900A. The connection of Line, Audio and Speaker will help to make the calls through the modules. </w:t>
      </w:r>
    </w:p>
    <w:p w14:paraId="664A626F" w14:textId="77777777" w:rsidR="001D5C2B" w:rsidRDefault="00807308" w:rsidP="00807308">
      <w:pPr>
        <w:numPr>
          <w:ilvl w:val="0"/>
          <w:numId w:val="14"/>
        </w:numPr>
        <w:spacing w:after="0" w:line="265" w:lineRule="auto"/>
        <w:ind w:left="0" w:hanging="360"/>
        <w:mirrorIndents/>
        <w:jc w:val="both"/>
      </w:pPr>
      <w:r>
        <w:rPr>
          <w:rFonts w:ascii="Times New Roman" w:eastAsia="Times New Roman" w:hAnsi="Times New Roman" w:cs="Times New Roman"/>
          <w:sz w:val="24"/>
        </w:rPr>
        <w:t xml:space="preserve">MIC_P – Pin19 </w:t>
      </w:r>
    </w:p>
    <w:p w14:paraId="4EAF2A65" w14:textId="77777777" w:rsidR="001D5C2B" w:rsidRDefault="00807308" w:rsidP="00807308">
      <w:pPr>
        <w:numPr>
          <w:ilvl w:val="0"/>
          <w:numId w:val="14"/>
        </w:numPr>
        <w:spacing w:after="0" w:line="265" w:lineRule="auto"/>
        <w:ind w:left="0" w:hanging="360"/>
        <w:mirrorIndents/>
        <w:jc w:val="both"/>
      </w:pPr>
      <w:r>
        <w:rPr>
          <w:rFonts w:ascii="Times New Roman" w:eastAsia="Times New Roman" w:hAnsi="Times New Roman" w:cs="Times New Roman"/>
          <w:sz w:val="24"/>
        </w:rPr>
        <w:t xml:space="preserve">MIC_N – Pin20 </w:t>
      </w:r>
    </w:p>
    <w:p w14:paraId="30FA3803" w14:textId="77777777" w:rsidR="001D5C2B" w:rsidRDefault="00807308" w:rsidP="00807308">
      <w:pPr>
        <w:numPr>
          <w:ilvl w:val="0"/>
          <w:numId w:val="14"/>
        </w:numPr>
        <w:spacing w:after="0" w:line="265" w:lineRule="auto"/>
        <w:ind w:left="0" w:hanging="360"/>
        <w:mirrorIndents/>
        <w:jc w:val="both"/>
      </w:pPr>
      <w:r>
        <w:rPr>
          <w:rFonts w:ascii="Times New Roman" w:eastAsia="Times New Roman" w:hAnsi="Times New Roman" w:cs="Times New Roman"/>
          <w:sz w:val="24"/>
        </w:rPr>
        <w:t xml:space="preserve">SPK_P – Pin21 </w:t>
      </w:r>
    </w:p>
    <w:p w14:paraId="0A43A455" w14:textId="77777777" w:rsidR="001D5C2B" w:rsidRDefault="00807308" w:rsidP="00807308">
      <w:pPr>
        <w:numPr>
          <w:ilvl w:val="0"/>
          <w:numId w:val="14"/>
        </w:numPr>
        <w:spacing w:after="0" w:line="265" w:lineRule="auto"/>
        <w:ind w:left="0" w:hanging="360"/>
        <w:mirrorIndents/>
        <w:jc w:val="both"/>
      </w:pPr>
      <w:r>
        <w:rPr>
          <w:rFonts w:ascii="Times New Roman" w:eastAsia="Times New Roman" w:hAnsi="Times New Roman" w:cs="Times New Roman"/>
          <w:sz w:val="24"/>
        </w:rPr>
        <w:t xml:space="preserve">SPK_N – Pin22 </w:t>
      </w:r>
    </w:p>
    <w:p w14:paraId="6004112A" w14:textId="77777777" w:rsidR="001D5C2B" w:rsidRDefault="00807308" w:rsidP="00807308">
      <w:pPr>
        <w:numPr>
          <w:ilvl w:val="0"/>
          <w:numId w:val="14"/>
        </w:numPr>
        <w:spacing w:after="0" w:line="265" w:lineRule="auto"/>
        <w:ind w:left="0" w:hanging="360"/>
        <w:mirrorIndents/>
        <w:jc w:val="both"/>
      </w:pPr>
      <w:r>
        <w:rPr>
          <w:rFonts w:ascii="Times New Roman" w:eastAsia="Times New Roman" w:hAnsi="Times New Roman" w:cs="Times New Roman"/>
          <w:sz w:val="24"/>
        </w:rPr>
        <w:t xml:space="preserve">LINEIN_R – Pin23 </w:t>
      </w:r>
    </w:p>
    <w:p w14:paraId="1713729E" w14:textId="77777777" w:rsidR="001D5C2B" w:rsidRDefault="00807308" w:rsidP="00807308">
      <w:pPr>
        <w:numPr>
          <w:ilvl w:val="0"/>
          <w:numId w:val="14"/>
        </w:numPr>
        <w:spacing w:after="0" w:line="265" w:lineRule="auto"/>
        <w:ind w:left="0" w:hanging="360"/>
        <w:mirrorIndents/>
        <w:jc w:val="both"/>
      </w:pPr>
      <w:r>
        <w:rPr>
          <w:rFonts w:ascii="Times New Roman" w:eastAsia="Times New Roman" w:hAnsi="Times New Roman" w:cs="Times New Roman"/>
          <w:sz w:val="24"/>
        </w:rPr>
        <w:t xml:space="preserve">LINE_L – Pin24 </w:t>
      </w:r>
    </w:p>
    <w:p w14:paraId="6020E2A0" w14:textId="77777777" w:rsidR="001D5C2B" w:rsidRDefault="00807308" w:rsidP="00807308">
      <w:pPr>
        <w:spacing w:after="0"/>
        <w:mirrorIndents/>
      </w:pPr>
      <w:r>
        <w:rPr>
          <w:rFonts w:ascii="Times New Roman" w:eastAsia="Times New Roman" w:hAnsi="Times New Roman" w:cs="Times New Roman"/>
          <w:sz w:val="24"/>
        </w:rPr>
        <w:t xml:space="preserve"> </w:t>
      </w:r>
    </w:p>
    <w:p w14:paraId="68A2FC0C" w14:textId="77777777" w:rsidR="001D5C2B" w:rsidRDefault="00807308" w:rsidP="00807308">
      <w:pPr>
        <w:pStyle w:val="Heading7"/>
        <w:spacing w:after="0"/>
        <w:ind w:left="0"/>
        <w:mirrorIndents/>
      </w:pPr>
      <w:r>
        <w:lastRenderedPageBreak/>
        <w:t>Control Pin</w:t>
      </w:r>
      <w:r>
        <w:rPr>
          <w:u w:val="none"/>
        </w:rPr>
        <w:t xml:space="preserve"> </w:t>
      </w:r>
    </w:p>
    <w:p w14:paraId="4FAC5617"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There is power on pins on the device, which helps to turn it on using external signals. There is two </w:t>
      </w:r>
      <w:proofErr w:type="gramStart"/>
      <w:r>
        <w:rPr>
          <w:rFonts w:ascii="Times New Roman" w:eastAsia="Times New Roman" w:hAnsi="Times New Roman" w:cs="Times New Roman"/>
          <w:sz w:val="24"/>
        </w:rPr>
        <w:t>power</w:t>
      </w:r>
      <w:proofErr w:type="gramEnd"/>
      <w:r>
        <w:rPr>
          <w:rFonts w:ascii="Times New Roman" w:eastAsia="Times New Roman" w:hAnsi="Times New Roman" w:cs="Times New Roman"/>
          <w:sz w:val="24"/>
        </w:rPr>
        <w:t xml:space="preserve"> on pins. The first one is PWRKEY which requires a LOW signal to power on/off the system. To do that, the pins require an input signal for a little bit long time. The second pin is PWRKEY_OUT, which gets short with the PWRKEY pin and turn on/off the device. </w:t>
      </w:r>
    </w:p>
    <w:p w14:paraId="216F8241" w14:textId="77777777" w:rsidR="001D5C2B" w:rsidRDefault="00807308" w:rsidP="00807308">
      <w:pPr>
        <w:numPr>
          <w:ilvl w:val="0"/>
          <w:numId w:val="15"/>
        </w:numPr>
        <w:spacing w:after="0" w:line="265" w:lineRule="auto"/>
        <w:ind w:left="0" w:hanging="360"/>
        <w:mirrorIndents/>
        <w:jc w:val="both"/>
      </w:pPr>
      <w:r>
        <w:rPr>
          <w:rFonts w:ascii="Times New Roman" w:eastAsia="Times New Roman" w:hAnsi="Times New Roman" w:cs="Times New Roman"/>
          <w:sz w:val="24"/>
        </w:rPr>
        <w:t xml:space="preserve">PWRKEY – Pin1 </w:t>
      </w:r>
    </w:p>
    <w:p w14:paraId="4DE4BF8B" w14:textId="77777777" w:rsidR="001D5C2B" w:rsidRDefault="00807308" w:rsidP="00807308">
      <w:pPr>
        <w:numPr>
          <w:ilvl w:val="0"/>
          <w:numId w:val="15"/>
        </w:numPr>
        <w:spacing w:after="0" w:line="265" w:lineRule="auto"/>
        <w:ind w:left="0" w:hanging="360"/>
        <w:mirrorIndents/>
        <w:jc w:val="both"/>
      </w:pPr>
      <w:r>
        <w:rPr>
          <w:rFonts w:ascii="Times New Roman" w:eastAsia="Times New Roman" w:hAnsi="Times New Roman" w:cs="Times New Roman"/>
          <w:sz w:val="24"/>
        </w:rPr>
        <w:t xml:space="preserve">PWRKEY_OUT – Pin2 </w:t>
      </w:r>
    </w:p>
    <w:p w14:paraId="5B951FB8" w14:textId="77777777" w:rsidR="001D5C2B" w:rsidRDefault="00807308" w:rsidP="00807308">
      <w:pPr>
        <w:spacing w:after="0"/>
        <w:mirrorIndents/>
      </w:pPr>
      <w:r>
        <w:rPr>
          <w:rFonts w:ascii="Times New Roman" w:eastAsia="Times New Roman" w:hAnsi="Times New Roman" w:cs="Times New Roman"/>
          <w:b/>
          <w:sz w:val="24"/>
        </w:rPr>
        <w:t xml:space="preserve"> </w:t>
      </w:r>
    </w:p>
    <w:p w14:paraId="02EEC916" w14:textId="77777777" w:rsidR="001D5C2B" w:rsidRDefault="00807308" w:rsidP="00807308">
      <w:pPr>
        <w:spacing w:after="0"/>
        <w:mirrorIndents/>
      </w:pPr>
      <w:r>
        <w:rPr>
          <w:rFonts w:ascii="Times New Roman" w:eastAsia="Times New Roman" w:hAnsi="Times New Roman" w:cs="Times New Roman"/>
          <w:b/>
          <w:sz w:val="24"/>
        </w:rPr>
        <w:t xml:space="preserve"> </w:t>
      </w:r>
    </w:p>
    <w:p w14:paraId="1DA51268" w14:textId="77777777" w:rsidR="001D5C2B" w:rsidRDefault="00807308" w:rsidP="00807308">
      <w:pPr>
        <w:pStyle w:val="Heading7"/>
        <w:spacing w:after="0"/>
        <w:ind w:left="0"/>
        <w:mirrorIndents/>
      </w:pPr>
      <w:r>
        <w:t>Reset pins</w:t>
      </w:r>
      <w:r>
        <w:rPr>
          <w:u w:val="none"/>
        </w:rPr>
        <w:t xml:space="preserve"> </w:t>
      </w:r>
    </w:p>
    <w:p w14:paraId="60BFE936"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The device has an external LOW input signal reset pin to reset the device with the use of an external signal. </w:t>
      </w:r>
    </w:p>
    <w:p w14:paraId="3D62ADC2" w14:textId="77777777" w:rsidR="001D5C2B" w:rsidRDefault="00807308" w:rsidP="00807308">
      <w:pPr>
        <w:tabs>
          <w:tab w:val="center" w:pos="1126"/>
          <w:tab w:val="center" w:pos="2294"/>
        </w:tabs>
        <w:spacing w:after="0" w:line="265" w:lineRule="auto"/>
        <w:mirrorIndent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NRESET – Pin16 </w:t>
      </w:r>
    </w:p>
    <w:p w14:paraId="0DB0CFF5" w14:textId="77777777" w:rsidR="001D5C2B" w:rsidRDefault="00807308" w:rsidP="00807308">
      <w:pPr>
        <w:spacing w:after="0"/>
        <w:mirrorIndents/>
      </w:pPr>
      <w:r>
        <w:rPr>
          <w:rFonts w:ascii="Times New Roman" w:eastAsia="Times New Roman" w:hAnsi="Times New Roman" w:cs="Times New Roman"/>
          <w:sz w:val="24"/>
        </w:rPr>
        <w:t xml:space="preserve"> </w:t>
      </w:r>
    </w:p>
    <w:p w14:paraId="5326B3BC" w14:textId="77777777" w:rsidR="001D5C2B" w:rsidRDefault="00807308" w:rsidP="00807308">
      <w:pPr>
        <w:pStyle w:val="Heading7"/>
        <w:spacing w:after="0"/>
        <w:ind w:left="0"/>
        <w:mirrorIndents/>
      </w:pPr>
      <w:r>
        <w:t>SIM900A GSM Module RF Antenna</w:t>
      </w:r>
      <w:r>
        <w:rPr>
          <w:u w:val="none"/>
        </w:rPr>
        <w:t xml:space="preserve"> </w:t>
      </w:r>
    </w:p>
    <w:p w14:paraId="0ECA02F3" w14:textId="77777777" w:rsidR="001D5C2B" w:rsidRDefault="00807308" w:rsidP="00807308">
      <w:pPr>
        <w:spacing w:after="0" w:line="265" w:lineRule="auto"/>
        <w:ind w:hanging="10"/>
        <w:mirrorIndents/>
        <w:jc w:val="both"/>
      </w:pPr>
      <w:r>
        <w:rPr>
          <w:rFonts w:ascii="Times New Roman" w:eastAsia="Times New Roman" w:hAnsi="Times New Roman" w:cs="Times New Roman"/>
          <w:sz w:val="24"/>
        </w:rPr>
        <w:t xml:space="preserve">To extend the range of the SIM900A the antenna pin needs to connect with an external wire. </w:t>
      </w:r>
    </w:p>
    <w:p w14:paraId="76DFDAF9" w14:textId="77777777" w:rsidR="001D5C2B" w:rsidRDefault="00807308" w:rsidP="00807308">
      <w:pPr>
        <w:spacing w:after="0" w:line="265" w:lineRule="auto"/>
        <w:ind w:hanging="10"/>
        <w:mirrorIndents/>
        <w:jc w:val="both"/>
      </w:pPr>
      <w:r>
        <w:rPr>
          <w:rFonts w:ascii="Times New Roman" w:eastAsia="Times New Roman" w:hAnsi="Times New Roman" w:cs="Times New Roman"/>
          <w:sz w:val="24"/>
        </w:rPr>
        <w:t xml:space="preserve">The official antenna is also available for the module. </w:t>
      </w:r>
    </w:p>
    <w:p w14:paraId="04E0733A" w14:textId="77777777" w:rsidR="001D5C2B" w:rsidRDefault="00807308" w:rsidP="00807308">
      <w:pPr>
        <w:tabs>
          <w:tab w:val="center" w:pos="1126"/>
          <w:tab w:val="center" w:pos="2327"/>
        </w:tabs>
        <w:spacing w:after="0"/>
        <w:mirrorIndent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 xml:space="preserve">RF_ANT – Pin60 </w:t>
      </w:r>
    </w:p>
    <w:p w14:paraId="31B139C9" w14:textId="77777777" w:rsidR="001D5C2B" w:rsidRDefault="00807308" w:rsidP="00807308">
      <w:pPr>
        <w:pStyle w:val="Heading7"/>
        <w:spacing w:after="0"/>
        <w:ind w:left="0"/>
        <w:mirrorIndents/>
      </w:pPr>
      <w:r>
        <w:t>Power Pins</w:t>
      </w:r>
      <w:r>
        <w:rPr>
          <w:u w:val="none"/>
        </w:rPr>
        <w:t xml:space="preserve"> </w:t>
      </w:r>
    </w:p>
    <w:p w14:paraId="770292F5"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The module SIM900A has multiple types of power pin. Some works as input and some as output. The most important one to understand is VRTC, which acts as a backup for the internal RTC of the device. All power and ground pins of the module are: </w:t>
      </w:r>
    </w:p>
    <w:p w14:paraId="38CCB106" w14:textId="77777777" w:rsidR="001D5C2B" w:rsidRDefault="00807308" w:rsidP="00807308">
      <w:pPr>
        <w:numPr>
          <w:ilvl w:val="0"/>
          <w:numId w:val="16"/>
        </w:numPr>
        <w:spacing w:after="0" w:line="265" w:lineRule="auto"/>
        <w:ind w:left="0" w:hanging="360"/>
        <w:mirrorIndents/>
        <w:jc w:val="both"/>
      </w:pPr>
      <w:r>
        <w:rPr>
          <w:rFonts w:ascii="Times New Roman" w:eastAsia="Times New Roman" w:hAnsi="Times New Roman" w:cs="Times New Roman"/>
          <w:sz w:val="24"/>
        </w:rPr>
        <w:t xml:space="preserve">VBAT(Input) – Pin55, Pin56, Pin57 </w:t>
      </w:r>
    </w:p>
    <w:p w14:paraId="1FAFFBF0" w14:textId="77777777" w:rsidR="001D5C2B" w:rsidRDefault="00807308" w:rsidP="00807308">
      <w:pPr>
        <w:numPr>
          <w:ilvl w:val="0"/>
          <w:numId w:val="16"/>
        </w:numPr>
        <w:spacing w:after="0" w:line="265" w:lineRule="auto"/>
        <w:ind w:left="0" w:hanging="360"/>
        <w:mirrorIndents/>
        <w:jc w:val="both"/>
      </w:pPr>
      <w:r>
        <w:rPr>
          <w:rFonts w:ascii="Times New Roman" w:eastAsia="Times New Roman" w:hAnsi="Times New Roman" w:cs="Times New Roman"/>
          <w:sz w:val="24"/>
        </w:rPr>
        <w:t xml:space="preserve">VRTC (Input/Output) – Pin26 </w:t>
      </w:r>
    </w:p>
    <w:p w14:paraId="3D60E7FA" w14:textId="77777777" w:rsidR="001D5C2B" w:rsidRDefault="00807308" w:rsidP="00807308">
      <w:pPr>
        <w:numPr>
          <w:ilvl w:val="0"/>
          <w:numId w:val="16"/>
        </w:numPr>
        <w:spacing w:after="0" w:line="265" w:lineRule="auto"/>
        <w:ind w:left="0" w:hanging="360"/>
        <w:mirrorIndents/>
        <w:jc w:val="both"/>
      </w:pPr>
      <w:r>
        <w:rPr>
          <w:rFonts w:ascii="Times New Roman" w:eastAsia="Times New Roman" w:hAnsi="Times New Roman" w:cs="Times New Roman"/>
          <w:sz w:val="24"/>
        </w:rPr>
        <w:t xml:space="preserve">VDD_EXT(OUTPUT) – Pin15 </w:t>
      </w:r>
    </w:p>
    <w:p w14:paraId="49B027BA" w14:textId="77777777" w:rsidR="001D5C2B" w:rsidRDefault="00807308" w:rsidP="00807308">
      <w:pPr>
        <w:numPr>
          <w:ilvl w:val="0"/>
          <w:numId w:val="16"/>
        </w:numPr>
        <w:spacing w:after="0" w:line="346" w:lineRule="auto"/>
        <w:ind w:left="0" w:hanging="360"/>
        <w:mirrorIndents/>
        <w:jc w:val="both"/>
      </w:pPr>
      <w:r>
        <w:rPr>
          <w:rFonts w:ascii="Times New Roman" w:eastAsia="Times New Roman" w:hAnsi="Times New Roman" w:cs="Times New Roman"/>
          <w:sz w:val="24"/>
        </w:rPr>
        <w:t xml:space="preserve">GND – Pin17, Pin18, Pin29, Pin39, Pin45, Pin46, Pin53, Pin54, Pin58, Pin59, Pin61, Pin62, Pin63, Pin64, Pin65 </w:t>
      </w:r>
      <w:r>
        <w:rPr>
          <w:rFonts w:ascii="Times New Roman" w:eastAsia="Times New Roman" w:hAnsi="Times New Roman" w:cs="Times New Roman"/>
          <w:b/>
          <w:sz w:val="28"/>
        </w:rPr>
        <w:t xml:space="preserve">Applications </w:t>
      </w:r>
    </w:p>
    <w:p w14:paraId="05F0F679" w14:textId="77777777" w:rsidR="001D5C2B" w:rsidRDefault="00807308" w:rsidP="00807308">
      <w:pPr>
        <w:numPr>
          <w:ilvl w:val="0"/>
          <w:numId w:val="16"/>
        </w:numPr>
        <w:spacing w:after="0" w:line="358" w:lineRule="auto"/>
        <w:ind w:left="0" w:hanging="360"/>
        <w:mirrorIndents/>
        <w:jc w:val="both"/>
      </w:pPr>
      <w:r>
        <w:rPr>
          <w:rFonts w:ascii="Times New Roman" w:eastAsia="Times New Roman" w:hAnsi="Times New Roman" w:cs="Times New Roman"/>
          <w:sz w:val="24"/>
        </w:rPr>
        <w:t xml:space="preserve">The module is the best application to design a graphic for Voice call and SMS application. </w:t>
      </w:r>
    </w:p>
    <w:p w14:paraId="082C22A7" w14:textId="77777777" w:rsidR="001D5C2B" w:rsidRDefault="00807308" w:rsidP="00807308">
      <w:pPr>
        <w:numPr>
          <w:ilvl w:val="0"/>
          <w:numId w:val="16"/>
        </w:numPr>
        <w:spacing w:after="0" w:line="265" w:lineRule="auto"/>
        <w:ind w:left="0" w:hanging="360"/>
        <w:mirrorIndents/>
        <w:jc w:val="both"/>
      </w:pPr>
      <w:r>
        <w:rPr>
          <w:rFonts w:ascii="Times New Roman" w:eastAsia="Times New Roman" w:hAnsi="Times New Roman" w:cs="Times New Roman"/>
          <w:sz w:val="24"/>
        </w:rPr>
        <w:t xml:space="preserve">Some IoT applications, mostly in an emergency have the module. </w:t>
      </w:r>
    </w:p>
    <w:p w14:paraId="203A17F8" w14:textId="77777777" w:rsidR="001D5C2B" w:rsidRDefault="00807308" w:rsidP="00807308">
      <w:pPr>
        <w:numPr>
          <w:ilvl w:val="0"/>
          <w:numId w:val="16"/>
        </w:numPr>
        <w:spacing w:after="0" w:line="265" w:lineRule="auto"/>
        <w:ind w:left="0" w:hanging="360"/>
        <w:mirrorIndents/>
        <w:jc w:val="both"/>
      </w:pPr>
      <w:r>
        <w:rPr>
          <w:rFonts w:ascii="Times New Roman" w:eastAsia="Times New Roman" w:hAnsi="Times New Roman" w:cs="Times New Roman"/>
          <w:sz w:val="24"/>
        </w:rPr>
        <w:t xml:space="preserve">The location trancing system also uses SIM900A. </w:t>
      </w:r>
    </w:p>
    <w:p w14:paraId="6FB63A84" w14:textId="77777777" w:rsidR="001D5C2B" w:rsidRDefault="00807308" w:rsidP="00807308">
      <w:pPr>
        <w:numPr>
          <w:ilvl w:val="0"/>
          <w:numId w:val="16"/>
        </w:numPr>
        <w:spacing w:after="0" w:line="265" w:lineRule="auto"/>
        <w:ind w:left="0" w:hanging="360"/>
        <w:mirrorIndents/>
        <w:jc w:val="both"/>
      </w:pPr>
      <w:r>
        <w:rPr>
          <w:rFonts w:ascii="Times New Roman" w:eastAsia="Times New Roman" w:hAnsi="Times New Roman" w:cs="Times New Roman"/>
          <w:sz w:val="24"/>
        </w:rPr>
        <w:t xml:space="preserve">SIM900A can use for mobile communication. </w:t>
      </w:r>
    </w:p>
    <w:p w14:paraId="3CEFC759" w14:textId="77777777" w:rsidR="001D5C2B" w:rsidRDefault="00807308" w:rsidP="00807308">
      <w:pPr>
        <w:spacing w:after="0"/>
        <w:mirrorIndents/>
      </w:pPr>
      <w:r>
        <w:rPr>
          <w:rFonts w:ascii="Times New Roman" w:eastAsia="Times New Roman" w:hAnsi="Times New Roman" w:cs="Times New Roman"/>
          <w:sz w:val="24"/>
        </w:rPr>
        <w:t xml:space="preserve"> </w:t>
      </w:r>
    </w:p>
    <w:p w14:paraId="55BF82AA" w14:textId="77777777" w:rsidR="001D5C2B" w:rsidRDefault="00807308" w:rsidP="00807308">
      <w:pPr>
        <w:spacing w:after="0"/>
        <w:mirrorIndents/>
      </w:pPr>
      <w:r>
        <w:rPr>
          <w:rFonts w:ascii="Times New Roman" w:eastAsia="Times New Roman" w:hAnsi="Times New Roman" w:cs="Times New Roman"/>
          <w:sz w:val="24"/>
        </w:rPr>
        <w:t xml:space="preserve"> </w:t>
      </w:r>
    </w:p>
    <w:p w14:paraId="2F048BBA" w14:textId="77777777" w:rsidR="001D5C2B" w:rsidRDefault="00807308" w:rsidP="00807308">
      <w:pPr>
        <w:spacing w:after="0"/>
        <w:mirrorIndents/>
      </w:pPr>
      <w:r>
        <w:rPr>
          <w:rFonts w:ascii="Times New Roman" w:eastAsia="Times New Roman" w:hAnsi="Times New Roman" w:cs="Times New Roman"/>
          <w:b/>
          <w:sz w:val="24"/>
        </w:rPr>
        <w:t xml:space="preserve"> </w:t>
      </w:r>
    </w:p>
    <w:p w14:paraId="5C711B7C" w14:textId="77777777" w:rsidR="001D5C2B" w:rsidRDefault="00807308" w:rsidP="00807308">
      <w:pPr>
        <w:spacing w:after="0"/>
        <w:mirrorIndents/>
      </w:pPr>
      <w:r>
        <w:rPr>
          <w:rFonts w:ascii="Times New Roman" w:eastAsia="Times New Roman" w:hAnsi="Times New Roman" w:cs="Times New Roman"/>
          <w:b/>
          <w:sz w:val="24"/>
        </w:rPr>
        <w:t xml:space="preserve"> </w:t>
      </w:r>
    </w:p>
    <w:p w14:paraId="7A3857BC" w14:textId="77777777" w:rsidR="001D5C2B" w:rsidRDefault="00807308" w:rsidP="00807308">
      <w:pPr>
        <w:spacing w:after="0"/>
        <w:mirrorIndents/>
      </w:pPr>
      <w:r>
        <w:rPr>
          <w:rFonts w:ascii="Times New Roman" w:eastAsia="Times New Roman" w:hAnsi="Times New Roman" w:cs="Times New Roman"/>
          <w:b/>
          <w:sz w:val="30"/>
        </w:rPr>
        <w:t xml:space="preserve"> </w:t>
      </w:r>
    </w:p>
    <w:p w14:paraId="5E8AB285" w14:textId="77777777" w:rsidR="001D5C2B" w:rsidRDefault="00807308" w:rsidP="00807308">
      <w:pPr>
        <w:spacing w:after="0"/>
        <w:ind w:hanging="10"/>
        <w:mirrorIndents/>
      </w:pPr>
      <w:r>
        <w:rPr>
          <w:rFonts w:ascii="Times New Roman" w:eastAsia="Times New Roman" w:hAnsi="Times New Roman" w:cs="Times New Roman"/>
          <w:b/>
          <w:sz w:val="30"/>
        </w:rPr>
        <w:t xml:space="preserve">Arduino Interfacing Example </w:t>
      </w:r>
    </w:p>
    <w:p w14:paraId="09EF6F76" w14:textId="77777777" w:rsidR="001D5C2B" w:rsidRDefault="00807308" w:rsidP="00807308">
      <w:pPr>
        <w:spacing w:after="0"/>
        <w:mirrorIndents/>
        <w:jc w:val="right"/>
      </w:pPr>
      <w:r>
        <w:rPr>
          <w:noProof/>
        </w:rPr>
        <w:lastRenderedPageBreak/>
        <w:drawing>
          <wp:inline distT="0" distB="0" distL="0" distR="0" wp14:anchorId="01EACFC1" wp14:editId="2830BE0F">
            <wp:extent cx="5278120" cy="7812406"/>
            <wp:effectExtent l="0" t="0" r="0" b="0"/>
            <wp:docPr id="1732" name="Picture 1732"/>
            <wp:cNvGraphicFramePr/>
            <a:graphic xmlns:a="http://schemas.openxmlformats.org/drawingml/2006/main">
              <a:graphicData uri="http://schemas.openxmlformats.org/drawingml/2006/picture">
                <pic:pic xmlns:pic="http://schemas.openxmlformats.org/drawingml/2006/picture">
                  <pic:nvPicPr>
                    <pic:cNvPr id="1732" name="Picture 1732"/>
                    <pic:cNvPicPr/>
                  </pic:nvPicPr>
                  <pic:blipFill>
                    <a:blip r:embed="rId26"/>
                    <a:stretch>
                      <a:fillRect/>
                    </a:stretch>
                  </pic:blipFill>
                  <pic:spPr>
                    <a:xfrm>
                      <a:off x="0" y="0"/>
                      <a:ext cx="5278120" cy="7812406"/>
                    </a:xfrm>
                    <a:prstGeom prst="rect">
                      <a:avLst/>
                    </a:prstGeom>
                  </pic:spPr>
                </pic:pic>
              </a:graphicData>
            </a:graphic>
          </wp:inline>
        </w:drawing>
      </w:r>
      <w:hyperlink r:id="rId27">
        <w:r>
          <w:rPr>
            <w:rFonts w:ascii="Times New Roman" w:eastAsia="Times New Roman" w:hAnsi="Times New Roman" w:cs="Times New Roman"/>
            <w:color w:val="3A3A3A"/>
            <w:sz w:val="26"/>
          </w:rPr>
          <w:t xml:space="preserve"> </w:t>
        </w:r>
      </w:hyperlink>
    </w:p>
    <w:p w14:paraId="4193BEDC" w14:textId="77777777" w:rsidR="001D5C2B" w:rsidRDefault="00807308" w:rsidP="00807308">
      <w:pPr>
        <w:spacing w:after="0"/>
        <w:mirrorIndents/>
      </w:pPr>
      <w:r>
        <w:rPr>
          <w:rFonts w:ascii="Times New Roman" w:eastAsia="Times New Roman" w:hAnsi="Times New Roman" w:cs="Times New Roman"/>
          <w:b/>
          <w:color w:val="242424"/>
          <w:sz w:val="32"/>
        </w:rPr>
        <w:t xml:space="preserve"> </w:t>
      </w:r>
    </w:p>
    <w:p w14:paraId="5C0DD237"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8"/>
        </w:rPr>
        <w:t>2.5. System Specification</w:t>
      </w:r>
      <w:r>
        <w:rPr>
          <w:rFonts w:ascii="Times New Roman" w:eastAsia="Times New Roman" w:hAnsi="Times New Roman" w:cs="Times New Roman"/>
          <w:b/>
          <w:color w:val="242424"/>
          <w:sz w:val="32"/>
        </w:rPr>
        <w:t xml:space="preserve"> </w:t>
      </w:r>
    </w:p>
    <w:p w14:paraId="19466F16"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 xml:space="preserve">2.4.1. SOFTWARE COMPONENTS: </w:t>
      </w:r>
    </w:p>
    <w:p w14:paraId="3E205012" w14:textId="77777777" w:rsidR="001D5C2B" w:rsidRDefault="00807308" w:rsidP="00807308">
      <w:pPr>
        <w:numPr>
          <w:ilvl w:val="0"/>
          <w:numId w:val="16"/>
        </w:numPr>
        <w:spacing w:after="0" w:line="267" w:lineRule="auto"/>
        <w:ind w:left="0" w:hanging="360"/>
        <w:mirrorIndents/>
        <w:jc w:val="both"/>
      </w:pPr>
      <w:r>
        <w:rPr>
          <w:rFonts w:ascii="Times New Roman" w:eastAsia="Times New Roman" w:hAnsi="Times New Roman" w:cs="Times New Roman"/>
          <w:color w:val="242424"/>
          <w:sz w:val="24"/>
        </w:rPr>
        <w:lastRenderedPageBreak/>
        <w:t xml:space="preserve">Arduino IDE </w:t>
      </w:r>
    </w:p>
    <w:p w14:paraId="78AC9B67" w14:textId="77777777" w:rsidR="001D5C2B" w:rsidRDefault="00807308" w:rsidP="00807308">
      <w:pPr>
        <w:numPr>
          <w:ilvl w:val="0"/>
          <w:numId w:val="16"/>
        </w:numPr>
        <w:spacing w:after="0" w:line="267" w:lineRule="auto"/>
        <w:ind w:left="0" w:hanging="360"/>
        <w:mirrorIndents/>
        <w:jc w:val="both"/>
      </w:pPr>
      <w:r>
        <w:rPr>
          <w:rFonts w:ascii="Times New Roman" w:eastAsia="Times New Roman" w:hAnsi="Times New Roman" w:cs="Times New Roman"/>
          <w:color w:val="242424"/>
          <w:sz w:val="24"/>
        </w:rPr>
        <w:t xml:space="preserve">Internet Explorer 6.0 </w:t>
      </w:r>
    </w:p>
    <w:p w14:paraId="10D2A898" w14:textId="77777777" w:rsidR="001D5C2B" w:rsidRDefault="00807308" w:rsidP="00807308">
      <w:pPr>
        <w:numPr>
          <w:ilvl w:val="0"/>
          <w:numId w:val="16"/>
        </w:numPr>
        <w:spacing w:after="0" w:line="267" w:lineRule="auto"/>
        <w:ind w:left="0" w:hanging="360"/>
        <w:mirrorIndents/>
        <w:jc w:val="both"/>
      </w:pPr>
      <w:r>
        <w:rPr>
          <w:rFonts w:ascii="Times New Roman" w:eastAsia="Times New Roman" w:hAnsi="Times New Roman" w:cs="Times New Roman"/>
          <w:color w:val="242424"/>
          <w:sz w:val="24"/>
        </w:rPr>
        <w:t xml:space="preserve">Google Chrome </w:t>
      </w:r>
    </w:p>
    <w:p w14:paraId="7C9A9187" w14:textId="77777777" w:rsidR="001D5C2B" w:rsidRDefault="00807308" w:rsidP="00807308">
      <w:pPr>
        <w:numPr>
          <w:ilvl w:val="0"/>
          <w:numId w:val="16"/>
        </w:numPr>
        <w:spacing w:after="0" w:line="267" w:lineRule="auto"/>
        <w:ind w:left="0" w:hanging="360"/>
        <w:mirrorIndents/>
        <w:jc w:val="both"/>
      </w:pPr>
      <w:r>
        <w:rPr>
          <w:rFonts w:ascii="Times New Roman" w:eastAsia="Times New Roman" w:hAnsi="Times New Roman" w:cs="Times New Roman"/>
          <w:color w:val="242424"/>
          <w:sz w:val="24"/>
        </w:rPr>
        <w:t xml:space="preserve">MS Word </w:t>
      </w:r>
    </w:p>
    <w:p w14:paraId="50CDDEBB"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2.4.2. HARDWARE COMPONETS:</w:t>
      </w:r>
      <w:r>
        <w:rPr>
          <w:rFonts w:ascii="Times New Roman" w:eastAsia="Times New Roman" w:hAnsi="Times New Roman" w:cs="Times New Roman"/>
          <w:b/>
          <w:color w:val="242424"/>
          <w:sz w:val="26"/>
        </w:rPr>
        <w:t xml:space="preserve"> </w:t>
      </w:r>
    </w:p>
    <w:p w14:paraId="04E67AFD" w14:textId="77777777" w:rsidR="001D5C2B" w:rsidRDefault="00807308" w:rsidP="00807308">
      <w:pPr>
        <w:numPr>
          <w:ilvl w:val="0"/>
          <w:numId w:val="16"/>
        </w:numPr>
        <w:spacing w:after="0"/>
        <w:ind w:left="0" w:hanging="360"/>
        <w:mirrorIndents/>
        <w:jc w:val="both"/>
      </w:pPr>
      <w:r>
        <w:rPr>
          <w:rFonts w:ascii="Times New Roman" w:eastAsia="Times New Roman" w:hAnsi="Times New Roman" w:cs="Times New Roman"/>
          <w:color w:val="242424"/>
          <w:sz w:val="28"/>
        </w:rPr>
        <w:t xml:space="preserve">Arduino Uno </w:t>
      </w:r>
    </w:p>
    <w:p w14:paraId="1908E13A" w14:textId="77777777" w:rsidR="001D5C2B" w:rsidRDefault="00807308" w:rsidP="00807308">
      <w:pPr>
        <w:numPr>
          <w:ilvl w:val="0"/>
          <w:numId w:val="16"/>
        </w:numPr>
        <w:spacing w:after="0"/>
        <w:ind w:left="0" w:hanging="360"/>
        <w:mirrorIndents/>
        <w:jc w:val="both"/>
      </w:pPr>
      <w:r>
        <w:rPr>
          <w:rFonts w:ascii="Times New Roman" w:eastAsia="Times New Roman" w:hAnsi="Times New Roman" w:cs="Times New Roman"/>
          <w:color w:val="242424"/>
          <w:sz w:val="28"/>
        </w:rPr>
        <w:t xml:space="preserve">Data transferring </w:t>
      </w:r>
      <w:proofErr w:type="spellStart"/>
      <w:r>
        <w:rPr>
          <w:rFonts w:ascii="Times New Roman" w:eastAsia="Times New Roman" w:hAnsi="Times New Roman" w:cs="Times New Roman"/>
          <w:color w:val="242424"/>
          <w:sz w:val="28"/>
        </w:rPr>
        <w:t>cabel</w:t>
      </w:r>
      <w:proofErr w:type="spellEnd"/>
      <w:r>
        <w:rPr>
          <w:rFonts w:ascii="Times New Roman" w:eastAsia="Times New Roman" w:hAnsi="Times New Roman" w:cs="Times New Roman"/>
          <w:color w:val="242424"/>
          <w:sz w:val="28"/>
        </w:rPr>
        <w:t xml:space="preserve"> </w:t>
      </w:r>
    </w:p>
    <w:p w14:paraId="04B53315" w14:textId="77777777" w:rsidR="001D5C2B" w:rsidRDefault="00807308" w:rsidP="00807308">
      <w:pPr>
        <w:numPr>
          <w:ilvl w:val="0"/>
          <w:numId w:val="16"/>
        </w:numPr>
        <w:spacing w:after="0"/>
        <w:ind w:left="0" w:hanging="360"/>
        <w:mirrorIndents/>
        <w:jc w:val="both"/>
      </w:pPr>
      <w:r>
        <w:rPr>
          <w:rFonts w:ascii="Times New Roman" w:eastAsia="Times New Roman" w:hAnsi="Times New Roman" w:cs="Times New Roman"/>
          <w:color w:val="242424"/>
          <w:sz w:val="28"/>
        </w:rPr>
        <w:t xml:space="preserve">GSM 900a </w:t>
      </w:r>
    </w:p>
    <w:p w14:paraId="36756B45" w14:textId="77777777" w:rsidR="001D5C2B" w:rsidRDefault="00807308" w:rsidP="00807308">
      <w:pPr>
        <w:numPr>
          <w:ilvl w:val="0"/>
          <w:numId w:val="16"/>
        </w:numPr>
        <w:spacing w:after="0"/>
        <w:ind w:left="0" w:hanging="360"/>
        <w:mirrorIndents/>
        <w:jc w:val="both"/>
      </w:pPr>
      <w:r>
        <w:rPr>
          <w:rFonts w:ascii="Times New Roman" w:eastAsia="Times New Roman" w:hAnsi="Times New Roman" w:cs="Times New Roman"/>
          <w:color w:val="242424"/>
          <w:sz w:val="28"/>
        </w:rPr>
        <w:t xml:space="preserve">2amp.12V Adapter </w:t>
      </w:r>
    </w:p>
    <w:p w14:paraId="51A10A36" w14:textId="77777777" w:rsidR="001D5C2B" w:rsidRDefault="00807308" w:rsidP="00807308">
      <w:pPr>
        <w:numPr>
          <w:ilvl w:val="0"/>
          <w:numId w:val="16"/>
        </w:numPr>
        <w:spacing w:after="0"/>
        <w:ind w:left="0" w:hanging="360"/>
        <w:mirrorIndents/>
        <w:jc w:val="both"/>
      </w:pPr>
      <w:r>
        <w:rPr>
          <w:rFonts w:ascii="Times New Roman" w:eastAsia="Times New Roman" w:hAnsi="Times New Roman" w:cs="Times New Roman"/>
          <w:color w:val="242424"/>
          <w:sz w:val="28"/>
        </w:rPr>
        <w:t xml:space="preserve">GPS Module </w:t>
      </w:r>
    </w:p>
    <w:p w14:paraId="2A1192C9" w14:textId="77777777" w:rsidR="001D5C2B" w:rsidRDefault="00807308" w:rsidP="00807308">
      <w:pPr>
        <w:numPr>
          <w:ilvl w:val="0"/>
          <w:numId w:val="16"/>
        </w:numPr>
        <w:spacing w:after="0"/>
        <w:ind w:left="0" w:hanging="360"/>
        <w:mirrorIndents/>
        <w:jc w:val="both"/>
      </w:pPr>
      <w:r>
        <w:rPr>
          <w:rFonts w:ascii="Times New Roman" w:eastAsia="Times New Roman" w:hAnsi="Times New Roman" w:cs="Times New Roman"/>
          <w:color w:val="242424"/>
          <w:sz w:val="28"/>
        </w:rPr>
        <w:t xml:space="preserve">Button </w:t>
      </w:r>
    </w:p>
    <w:p w14:paraId="7F38E256" w14:textId="77777777" w:rsidR="001D5C2B" w:rsidRDefault="00807308" w:rsidP="00807308">
      <w:pPr>
        <w:numPr>
          <w:ilvl w:val="0"/>
          <w:numId w:val="16"/>
        </w:numPr>
        <w:spacing w:after="0"/>
        <w:ind w:left="0" w:hanging="360"/>
        <w:mirrorIndents/>
        <w:jc w:val="both"/>
      </w:pPr>
      <w:r>
        <w:rPr>
          <w:rFonts w:ascii="Times New Roman" w:eastAsia="Times New Roman" w:hAnsi="Times New Roman" w:cs="Times New Roman"/>
          <w:color w:val="242424"/>
          <w:sz w:val="28"/>
        </w:rPr>
        <w:t xml:space="preserve">Buzzer </w:t>
      </w:r>
    </w:p>
    <w:p w14:paraId="444FFBB9" w14:textId="77777777" w:rsidR="001D5C2B" w:rsidRDefault="00807308" w:rsidP="00807308">
      <w:pPr>
        <w:numPr>
          <w:ilvl w:val="0"/>
          <w:numId w:val="16"/>
        </w:numPr>
        <w:spacing w:after="0"/>
        <w:ind w:left="0" w:hanging="360"/>
        <w:mirrorIndents/>
        <w:jc w:val="both"/>
      </w:pPr>
      <w:r>
        <w:rPr>
          <w:rFonts w:ascii="Times New Roman" w:eastAsia="Times New Roman" w:hAnsi="Times New Roman" w:cs="Times New Roman"/>
          <w:color w:val="242424"/>
          <w:sz w:val="28"/>
        </w:rPr>
        <w:t xml:space="preserve">Led </w:t>
      </w:r>
    </w:p>
    <w:p w14:paraId="4B78B30F" w14:textId="77777777" w:rsidR="001D5C2B" w:rsidRDefault="00807308" w:rsidP="00807308">
      <w:pPr>
        <w:spacing w:after="0"/>
        <w:mirrorIndents/>
      </w:pPr>
      <w:r>
        <w:rPr>
          <w:rFonts w:ascii="Times New Roman" w:eastAsia="Times New Roman" w:hAnsi="Times New Roman" w:cs="Times New Roman"/>
          <w:b/>
          <w:color w:val="242424"/>
          <w:sz w:val="24"/>
        </w:rPr>
        <w:t xml:space="preserve"> </w:t>
      </w:r>
    </w:p>
    <w:p w14:paraId="707A31E5" w14:textId="77777777" w:rsidR="001D5C2B" w:rsidRDefault="00807308" w:rsidP="00807308">
      <w:pPr>
        <w:spacing w:after="0"/>
        <w:mirrorIndents/>
      </w:pPr>
      <w:r>
        <w:rPr>
          <w:rFonts w:ascii="Times New Roman" w:eastAsia="Times New Roman" w:hAnsi="Times New Roman" w:cs="Times New Roman"/>
          <w:b/>
          <w:color w:val="242424"/>
          <w:sz w:val="32"/>
        </w:rPr>
        <w:t xml:space="preserve"> </w:t>
      </w:r>
    </w:p>
    <w:p w14:paraId="1AD90A2A"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8"/>
        </w:rPr>
        <w:t>2.6. Arduino Uno</w:t>
      </w:r>
      <w:r>
        <w:rPr>
          <w:rFonts w:ascii="Times New Roman" w:eastAsia="Times New Roman" w:hAnsi="Times New Roman" w:cs="Times New Roman"/>
          <w:b/>
          <w:color w:val="242424"/>
          <w:sz w:val="32"/>
        </w:rPr>
        <w:t xml:space="preserve"> </w:t>
      </w:r>
    </w:p>
    <w:p w14:paraId="1367BD5C" w14:textId="77777777" w:rsidR="001D5C2B" w:rsidRDefault="00807308" w:rsidP="00807308">
      <w:pPr>
        <w:spacing w:after="0"/>
        <w:mirrorIndents/>
        <w:jc w:val="center"/>
      </w:pPr>
      <w:r>
        <w:rPr>
          <w:noProof/>
        </w:rPr>
        <w:drawing>
          <wp:inline distT="0" distB="0" distL="0" distR="0" wp14:anchorId="70F81FF6" wp14:editId="79EF2164">
            <wp:extent cx="2749677" cy="2351405"/>
            <wp:effectExtent l="0" t="0" r="0" b="0"/>
            <wp:docPr id="1883" name="Picture 1883"/>
            <wp:cNvGraphicFramePr/>
            <a:graphic xmlns:a="http://schemas.openxmlformats.org/drawingml/2006/main">
              <a:graphicData uri="http://schemas.openxmlformats.org/drawingml/2006/picture">
                <pic:pic xmlns:pic="http://schemas.openxmlformats.org/drawingml/2006/picture">
                  <pic:nvPicPr>
                    <pic:cNvPr id="1883" name="Picture 1883"/>
                    <pic:cNvPicPr/>
                  </pic:nvPicPr>
                  <pic:blipFill>
                    <a:blip r:embed="rId28"/>
                    <a:stretch>
                      <a:fillRect/>
                    </a:stretch>
                  </pic:blipFill>
                  <pic:spPr>
                    <a:xfrm>
                      <a:off x="0" y="0"/>
                      <a:ext cx="2749677" cy="2351405"/>
                    </a:xfrm>
                    <a:prstGeom prst="rect">
                      <a:avLst/>
                    </a:prstGeom>
                  </pic:spPr>
                </pic:pic>
              </a:graphicData>
            </a:graphic>
          </wp:inline>
        </w:drawing>
      </w:r>
      <w:r>
        <w:rPr>
          <w:rFonts w:ascii="Times New Roman" w:eastAsia="Times New Roman" w:hAnsi="Times New Roman" w:cs="Times New Roman"/>
          <w:b/>
          <w:color w:val="242424"/>
          <w:sz w:val="32"/>
        </w:rPr>
        <w:t xml:space="preserve"> </w:t>
      </w:r>
    </w:p>
    <w:p w14:paraId="0DD82C92"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The Arduino Uno is an open-source microcontroller board based on the Microchip ATmega328P microcontroller (MCU) and developed by Arduino.cc and initially released in 2010. The microcontroller board is equipped with sets of digital and </w:t>
      </w:r>
      <w:proofErr w:type="spellStart"/>
      <w:r>
        <w:rPr>
          <w:rFonts w:ascii="Times New Roman" w:eastAsia="Times New Roman" w:hAnsi="Times New Roman" w:cs="Times New Roman"/>
          <w:color w:val="242424"/>
          <w:sz w:val="24"/>
        </w:rPr>
        <w:t>analog</w:t>
      </w:r>
      <w:proofErr w:type="spellEnd"/>
      <w:r>
        <w:rPr>
          <w:rFonts w:ascii="Times New Roman" w:eastAsia="Times New Roman" w:hAnsi="Times New Roman" w:cs="Times New Roman"/>
          <w:color w:val="242424"/>
          <w:sz w:val="24"/>
        </w:rPr>
        <w:t xml:space="preserve"> input/output (I/O) pins that may be interfaced to various expansion boards (shields) and other circuits. The board has 14 digital I/O pins (six capable of PWM output), 6 </w:t>
      </w:r>
      <w:proofErr w:type="spellStart"/>
      <w:r>
        <w:rPr>
          <w:rFonts w:ascii="Times New Roman" w:eastAsia="Times New Roman" w:hAnsi="Times New Roman" w:cs="Times New Roman"/>
          <w:color w:val="242424"/>
          <w:sz w:val="24"/>
        </w:rPr>
        <w:t>analog</w:t>
      </w:r>
      <w:proofErr w:type="spellEnd"/>
      <w:r>
        <w:rPr>
          <w:rFonts w:ascii="Times New Roman" w:eastAsia="Times New Roman" w:hAnsi="Times New Roman" w:cs="Times New Roman"/>
          <w:color w:val="242424"/>
          <w:sz w:val="24"/>
        </w:rPr>
        <w:t xml:space="preserve"> I/O pins, and is programmable with the Arduino IDE (Integrated Development Environment), via a type B USB cable. It can be powered by a USB cable or a barrel connector that accepts voltages between 7 and 20 volts, such as a rectangular 9-volt battery. It has the same microcontroller as the Arduino Nano board, and the same headers as the Leonardo </w:t>
      </w:r>
      <w:proofErr w:type="spellStart"/>
      <w:proofErr w:type="gramStart"/>
      <w:r>
        <w:rPr>
          <w:rFonts w:ascii="Times New Roman" w:eastAsia="Times New Roman" w:hAnsi="Times New Roman" w:cs="Times New Roman"/>
          <w:color w:val="242424"/>
          <w:sz w:val="24"/>
        </w:rPr>
        <w:t>board.The</w:t>
      </w:r>
      <w:proofErr w:type="spellEnd"/>
      <w:proofErr w:type="gramEnd"/>
      <w:r>
        <w:rPr>
          <w:rFonts w:ascii="Times New Roman" w:eastAsia="Times New Roman" w:hAnsi="Times New Roman" w:cs="Times New Roman"/>
          <w:color w:val="242424"/>
          <w:sz w:val="24"/>
        </w:rPr>
        <w:t xml:space="preserve"> hardware reference design is distributed under a Creative </w:t>
      </w:r>
      <w:r>
        <w:rPr>
          <w:rFonts w:ascii="Times New Roman" w:eastAsia="Times New Roman" w:hAnsi="Times New Roman" w:cs="Times New Roman"/>
          <w:color w:val="242424"/>
          <w:sz w:val="24"/>
        </w:rPr>
        <w:lastRenderedPageBreak/>
        <w:t xml:space="preserve">Commons Attribution Share-Alike 2.5 license and is available on the Arduino website. Layout and production files for some versions of the hardware are also available. </w:t>
      </w:r>
    </w:p>
    <w:p w14:paraId="39328EB8"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The word "uno" means "one" in Italian and was chosen to mark a major redesign of the Arduino hardware and software. The Uno board was the successor of the </w:t>
      </w:r>
      <w:proofErr w:type="spellStart"/>
      <w:r>
        <w:rPr>
          <w:rFonts w:ascii="Times New Roman" w:eastAsia="Times New Roman" w:hAnsi="Times New Roman" w:cs="Times New Roman"/>
          <w:color w:val="242424"/>
          <w:sz w:val="24"/>
        </w:rPr>
        <w:t>Duemilanove</w:t>
      </w:r>
      <w:proofErr w:type="spellEnd"/>
      <w:r>
        <w:rPr>
          <w:rFonts w:ascii="Times New Roman" w:eastAsia="Times New Roman" w:hAnsi="Times New Roman" w:cs="Times New Roman"/>
          <w:color w:val="242424"/>
          <w:sz w:val="24"/>
        </w:rPr>
        <w:t xml:space="preserve"> release and was the 9th version in a series of USB-based Arduino boards. Version 1.0 of the Arduino IDE for the Arduino Uno board has now evolved to newer </w:t>
      </w:r>
      <w:proofErr w:type="spellStart"/>
      <w:proofErr w:type="gramStart"/>
      <w:r>
        <w:rPr>
          <w:rFonts w:ascii="Times New Roman" w:eastAsia="Times New Roman" w:hAnsi="Times New Roman" w:cs="Times New Roman"/>
          <w:color w:val="242424"/>
          <w:sz w:val="24"/>
        </w:rPr>
        <w:t>releases.The</w:t>
      </w:r>
      <w:proofErr w:type="spellEnd"/>
      <w:proofErr w:type="gramEnd"/>
      <w:r>
        <w:rPr>
          <w:rFonts w:ascii="Times New Roman" w:eastAsia="Times New Roman" w:hAnsi="Times New Roman" w:cs="Times New Roman"/>
          <w:color w:val="242424"/>
          <w:sz w:val="24"/>
        </w:rPr>
        <w:t xml:space="preserve"> ATmega328 on the board comes preprogrammed with a bootloader that allows uploading new code to it without the use of an external hardware programmer. </w:t>
      </w:r>
    </w:p>
    <w:p w14:paraId="6399ECBA" w14:textId="77777777" w:rsidR="001D5C2B" w:rsidRDefault="00807308" w:rsidP="00807308">
      <w:pPr>
        <w:spacing w:after="0"/>
        <w:mirrorIndents/>
      </w:pPr>
      <w:r>
        <w:rPr>
          <w:rFonts w:ascii="Times New Roman" w:eastAsia="Times New Roman" w:hAnsi="Times New Roman" w:cs="Times New Roman"/>
          <w:b/>
          <w:color w:val="242424"/>
          <w:sz w:val="24"/>
        </w:rPr>
        <w:t xml:space="preserve"> </w:t>
      </w:r>
    </w:p>
    <w:p w14:paraId="231B8B24" w14:textId="77777777" w:rsidR="001D5C2B" w:rsidRDefault="00807308" w:rsidP="00807308">
      <w:pPr>
        <w:spacing w:after="0"/>
        <w:mirrorIndents/>
      </w:pPr>
      <w:r>
        <w:rPr>
          <w:rFonts w:ascii="Times New Roman" w:eastAsia="Times New Roman" w:hAnsi="Times New Roman" w:cs="Times New Roman"/>
          <w:b/>
          <w:color w:val="242424"/>
          <w:sz w:val="24"/>
        </w:rPr>
        <w:t xml:space="preserve"> </w:t>
      </w:r>
    </w:p>
    <w:p w14:paraId="72B5A94F"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 xml:space="preserve">History </w:t>
      </w:r>
    </w:p>
    <w:p w14:paraId="3E2D359C"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Arduino RS232 Serial board - a predecessor with an ATmega8 </w:t>
      </w:r>
    </w:p>
    <w:p w14:paraId="676E6987"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The Arduino project started at the Interaction Design Institute Ivrea (IDII) in Ivrea, Italy. At that time, the students used a BASIC Stamp microcontroller, at a cost that was a considerable expense for many students. In 2003, Hernando Barragán created the development platform Wiring as a Master's thesis project at IDII, under the supervision of Massimo Banzi and Casey Reas, who are known for work on the Processing language. The project goal was to create simple, low-cost tools for creating digital projects by </w:t>
      </w:r>
      <w:proofErr w:type="spellStart"/>
      <w:r>
        <w:rPr>
          <w:rFonts w:ascii="Times New Roman" w:eastAsia="Times New Roman" w:hAnsi="Times New Roman" w:cs="Times New Roman"/>
          <w:color w:val="242424"/>
          <w:sz w:val="24"/>
        </w:rPr>
        <w:t>nonengineers</w:t>
      </w:r>
      <w:proofErr w:type="spellEnd"/>
      <w:r>
        <w:rPr>
          <w:rFonts w:ascii="Times New Roman" w:eastAsia="Times New Roman" w:hAnsi="Times New Roman" w:cs="Times New Roman"/>
          <w:color w:val="242424"/>
          <w:sz w:val="24"/>
        </w:rPr>
        <w:t xml:space="preserve">. The Wiring platform consisted of a printed circuit board (PCB) with an ATmega168 microcontroller, an IDE based on Processing, and library functions to easily program the microcontroller. In 2003, Massimo Banzi, with David Mellis, another IDII student, and David Cuartielles, added support for the cheaper ATmega8 microcontroller to Wiring. But instead of continuing the work on Wiring, they forked the project and renamed it Arduino. Early </w:t>
      </w:r>
      <w:proofErr w:type="spellStart"/>
      <w:r>
        <w:rPr>
          <w:rFonts w:ascii="Times New Roman" w:eastAsia="Times New Roman" w:hAnsi="Times New Roman" w:cs="Times New Roman"/>
          <w:color w:val="242424"/>
          <w:sz w:val="24"/>
        </w:rPr>
        <w:t>arduino</w:t>
      </w:r>
      <w:proofErr w:type="spellEnd"/>
      <w:r>
        <w:rPr>
          <w:rFonts w:ascii="Times New Roman" w:eastAsia="Times New Roman" w:hAnsi="Times New Roman" w:cs="Times New Roman"/>
          <w:color w:val="242424"/>
          <w:sz w:val="24"/>
        </w:rPr>
        <w:t xml:space="preserve"> boards used the FTDI USB-to-UART serial chip and an ATmega168.The Uno differed from all preceding boards by featuring the ATmega328P microcontroller and an ATmega16U2 (Atmega8U2 up to version R2) programmed as a USB-to-serial converter. </w:t>
      </w:r>
    </w:p>
    <w:p w14:paraId="11D3414E"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In June 2023, Arduino released two new </w:t>
      </w:r>
      <w:proofErr w:type="spellStart"/>
      <w:r>
        <w:rPr>
          <w:rFonts w:ascii="Times New Roman" w:eastAsia="Times New Roman" w:hAnsi="Times New Roman" w:cs="Times New Roman"/>
          <w:color w:val="242424"/>
          <w:sz w:val="24"/>
        </w:rPr>
        <w:t>flavors</w:t>
      </w:r>
      <w:proofErr w:type="spellEnd"/>
      <w:r>
        <w:rPr>
          <w:rFonts w:ascii="Times New Roman" w:eastAsia="Times New Roman" w:hAnsi="Times New Roman" w:cs="Times New Roman"/>
          <w:color w:val="242424"/>
          <w:sz w:val="24"/>
        </w:rPr>
        <w:t xml:space="preserve"> of the Uno; R4 Minima and R4 </w:t>
      </w:r>
      <w:proofErr w:type="spellStart"/>
      <w:r>
        <w:rPr>
          <w:rFonts w:ascii="Times New Roman" w:eastAsia="Times New Roman" w:hAnsi="Times New Roman" w:cs="Times New Roman"/>
          <w:color w:val="242424"/>
          <w:sz w:val="24"/>
        </w:rPr>
        <w:t>Wifi</w:t>
      </w:r>
      <w:proofErr w:type="spellEnd"/>
      <w:r>
        <w:rPr>
          <w:rFonts w:ascii="Times New Roman" w:eastAsia="Times New Roman" w:hAnsi="Times New Roman" w:cs="Times New Roman"/>
          <w:color w:val="242424"/>
          <w:sz w:val="24"/>
        </w:rPr>
        <w:t xml:space="preserve">. These mark a departure from previous boards as they use Renesas RA4M1 ARM Cortex M4 microcontroller, and the R4 </w:t>
      </w:r>
      <w:proofErr w:type="spellStart"/>
      <w:r>
        <w:rPr>
          <w:rFonts w:ascii="Times New Roman" w:eastAsia="Times New Roman" w:hAnsi="Times New Roman" w:cs="Times New Roman"/>
          <w:color w:val="242424"/>
          <w:sz w:val="24"/>
        </w:rPr>
        <w:t>Wifi</w:t>
      </w:r>
      <w:proofErr w:type="spellEnd"/>
      <w:r>
        <w:rPr>
          <w:rFonts w:ascii="Times New Roman" w:eastAsia="Times New Roman" w:hAnsi="Times New Roman" w:cs="Times New Roman"/>
          <w:color w:val="242424"/>
          <w:sz w:val="24"/>
        </w:rPr>
        <w:t xml:space="preserve"> a </w:t>
      </w:r>
      <w:proofErr w:type="spellStart"/>
      <w:r>
        <w:rPr>
          <w:rFonts w:ascii="Times New Roman" w:eastAsia="Times New Roman" w:hAnsi="Times New Roman" w:cs="Times New Roman"/>
          <w:color w:val="242424"/>
          <w:sz w:val="24"/>
        </w:rPr>
        <w:t>Espressif</w:t>
      </w:r>
      <w:proofErr w:type="spellEnd"/>
      <w:r>
        <w:rPr>
          <w:rFonts w:ascii="Times New Roman" w:eastAsia="Times New Roman" w:hAnsi="Times New Roman" w:cs="Times New Roman"/>
          <w:color w:val="242424"/>
          <w:sz w:val="24"/>
        </w:rPr>
        <w:t xml:space="preserve"> ESP32-S3-MINI co-processor. These versions are </w:t>
      </w:r>
      <w:proofErr w:type="gramStart"/>
      <w:r>
        <w:rPr>
          <w:rFonts w:ascii="Times New Roman" w:eastAsia="Times New Roman" w:hAnsi="Times New Roman" w:cs="Times New Roman"/>
          <w:color w:val="242424"/>
          <w:sz w:val="24"/>
        </w:rPr>
        <w:t>form</w:t>
      </w:r>
      <w:proofErr w:type="gramEnd"/>
      <w:r>
        <w:rPr>
          <w:rFonts w:ascii="Times New Roman" w:eastAsia="Times New Roman" w:hAnsi="Times New Roman" w:cs="Times New Roman"/>
          <w:color w:val="242424"/>
          <w:sz w:val="24"/>
        </w:rPr>
        <w:t xml:space="preserve"> factor, pin and power compatible with version R1 to R3, so should be largely be able to be </w:t>
      </w:r>
      <w:proofErr w:type="gramStart"/>
      <w:r>
        <w:rPr>
          <w:rFonts w:ascii="Times New Roman" w:eastAsia="Times New Roman" w:hAnsi="Times New Roman" w:cs="Times New Roman"/>
          <w:color w:val="242424"/>
          <w:sz w:val="24"/>
        </w:rPr>
        <w:t>drop in</w:t>
      </w:r>
      <w:proofErr w:type="gramEnd"/>
      <w:r>
        <w:rPr>
          <w:rFonts w:ascii="Times New Roman" w:eastAsia="Times New Roman" w:hAnsi="Times New Roman" w:cs="Times New Roman"/>
          <w:color w:val="242424"/>
          <w:sz w:val="24"/>
        </w:rPr>
        <w:t xml:space="preserve"> replacements. </w:t>
      </w:r>
    </w:p>
    <w:p w14:paraId="707CF7F8"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 xml:space="preserve">Technical specifications </w:t>
      </w:r>
    </w:p>
    <w:p w14:paraId="0541CC80"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Arduino Uno R3 board with ATmega328P MCU in DIP-28 package </w:t>
      </w:r>
    </w:p>
    <w:p w14:paraId="484EF117"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lastRenderedPageBreak/>
        <w:t xml:space="preserve">Uno R1 to R3 </w:t>
      </w:r>
    </w:p>
    <w:p w14:paraId="1783C7BD"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Microcontroller (MCU): </w:t>
      </w:r>
    </w:p>
    <w:p w14:paraId="359262F8"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IC: Microchip ATmega328P (8-bit AVR core) </w:t>
      </w:r>
    </w:p>
    <w:p w14:paraId="4BEB9E9B" w14:textId="77777777" w:rsidR="001D5C2B" w:rsidRDefault="00807308" w:rsidP="00807308">
      <w:pPr>
        <w:spacing w:after="0" w:line="358" w:lineRule="auto"/>
        <w:ind w:hanging="10"/>
        <w:mirrorIndents/>
        <w:jc w:val="both"/>
      </w:pPr>
      <w:r>
        <w:rPr>
          <w:rFonts w:ascii="Times New Roman" w:eastAsia="Times New Roman" w:hAnsi="Times New Roman" w:cs="Times New Roman"/>
          <w:color w:val="242424"/>
          <w:sz w:val="24"/>
        </w:rPr>
        <w:t xml:space="preserve">Clock Speed: 16 MHz on Uno board, though IC is capable of 20 MHz maximum at 5 Volts </w:t>
      </w:r>
    </w:p>
    <w:p w14:paraId="29308A55"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Flash Memory: 32 KB, of which 0.5 KB used by the bootloader </w:t>
      </w:r>
    </w:p>
    <w:p w14:paraId="4637B98B"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SRAM: 2 KB </w:t>
      </w:r>
    </w:p>
    <w:p w14:paraId="62D5DB17"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EEPROM: 1 KB </w:t>
      </w:r>
    </w:p>
    <w:p w14:paraId="4142FA24"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USART peripherals: 1 (Arduino software default configures USART as </w:t>
      </w:r>
      <w:proofErr w:type="gramStart"/>
      <w:r>
        <w:rPr>
          <w:rFonts w:ascii="Times New Roman" w:eastAsia="Times New Roman" w:hAnsi="Times New Roman" w:cs="Times New Roman"/>
          <w:color w:val="242424"/>
          <w:sz w:val="24"/>
        </w:rPr>
        <w:t>a</w:t>
      </w:r>
      <w:proofErr w:type="gramEnd"/>
      <w:r>
        <w:rPr>
          <w:rFonts w:ascii="Times New Roman" w:eastAsia="Times New Roman" w:hAnsi="Times New Roman" w:cs="Times New Roman"/>
          <w:color w:val="242424"/>
          <w:sz w:val="24"/>
        </w:rPr>
        <w:t xml:space="preserve"> 8N1 UART) </w:t>
      </w:r>
    </w:p>
    <w:p w14:paraId="4183096D"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SPI peripherals: 1 </w:t>
      </w:r>
    </w:p>
    <w:p w14:paraId="5B0D65F9"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I²C peripherals: 1 </w:t>
      </w:r>
    </w:p>
    <w:p w14:paraId="2C0DF752"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Operating Voltage: 5 Volts </w:t>
      </w:r>
    </w:p>
    <w:p w14:paraId="2ED5D3EA"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Digital I/O Pins: 14 </w:t>
      </w:r>
    </w:p>
    <w:p w14:paraId="5C2F8AA7"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PWM Pins: 6 (Pin # 3, 5, 6, 9, 10 and 11) </w:t>
      </w:r>
    </w:p>
    <w:p w14:paraId="26E70FEC"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Analog Input Pins: 6 </w:t>
      </w:r>
    </w:p>
    <w:p w14:paraId="095A8FC1"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DC Current per I/O Pin: 20 mA </w:t>
      </w:r>
    </w:p>
    <w:p w14:paraId="7249895F"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DC Current for 3.3V Pin: 50 mA </w:t>
      </w:r>
    </w:p>
    <w:p w14:paraId="0A27EC70"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Size: 68.6 mm x 53.4 mm </w:t>
      </w:r>
    </w:p>
    <w:p w14:paraId="38A63FF5" w14:textId="77777777" w:rsidR="001D5C2B" w:rsidRDefault="00807308" w:rsidP="00807308">
      <w:pPr>
        <w:spacing w:after="0" w:line="599" w:lineRule="auto"/>
        <w:ind w:hanging="10"/>
        <w:mirrorIndents/>
      </w:pPr>
      <w:r>
        <w:rPr>
          <w:rFonts w:ascii="Times New Roman" w:eastAsia="Times New Roman" w:hAnsi="Times New Roman" w:cs="Times New Roman"/>
          <w:color w:val="242424"/>
          <w:sz w:val="24"/>
        </w:rPr>
        <w:t xml:space="preserve">Weight: 25 g ICSP Header: </w:t>
      </w:r>
      <w:proofErr w:type="gramStart"/>
      <w:r>
        <w:rPr>
          <w:rFonts w:ascii="Times New Roman" w:eastAsia="Times New Roman" w:hAnsi="Times New Roman" w:cs="Times New Roman"/>
          <w:color w:val="242424"/>
          <w:sz w:val="24"/>
        </w:rPr>
        <w:t>Yes</w:t>
      </w:r>
      <w:proofErr w:type="gramEnd"/>
      <w:r>
        <w:rPr>
          <w:rFonts w:ascii="Times New Roman" w:eastAsia="Times New Roman" w:hAnsi="Times New Roman" w:cs="Times New Roman"/>
          <w:color w:val="242424"/>
          <w:sz w:val="24"/>
        </w:rPr>
        <w:t xml:space="preserve"> Power Sources: </w:t>
      </w:r>
    </w:p>
    <w:p w14:paraId="5CF0677A"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USB connector. USB bus specification has a voltage range of 4.75 to 5.25 volts. The official Uno boards have a USB-B connector, but 3rd party boards may have a </w:t>
      </w:r>
      <w:proofErr w:type="spellStart"/>
      <w:r>
        <w:rPr>
          <w:rFonts w:ascii="Times New Roman" w:eastAsia="Times New Roman" w:hAnsi="Times New Roman" w:cs="Times New Roman"/>
          <w:color w:val="242424"/>
          <w:sz w:val="24"/>
        </w:rPr>
        <w:t>miniUSB</w:t>
      </w:r>
      <w:proofErr w:type="spellEnd"/>
      <w:r>
        <w:rPr>
          <w:rFonts w:ascii="Times New Roman" w:eastAsia="Times New Roman" w:hAnsi="Times New Roman" w:cs="Times New Roman"/>
          <w:color w:val="242424"/>
          <w:sz w:val="24"/>
        </w:rPr>
        <w:t xml:space="preserve"> / </w:t>
      </w:r>
      <w:proofErr w:type="spellStart"/>
      <w:r>
        <w:rPr>
          <w:rFonts w:ascii="Times New Roman" w:eastAsia="Times New Roman" w:hAnsi="Times New Roman" w:cs="Times New Roman"/>
          <w:color w:val="242424"/>
          <w:sz w:val="24"/>
        </w:rPr>
        <w:t>microUSB</w:t>
      </w:r>
      <w:proofErr w:type="spellEnd"/>
      <w:r>
        <w:rPr>
          <w:rFonts w:ascii="Times New Roman" w:eastAsia="Times New Roman" w:hAnsi="Times New Roman" w:cs="Times New Roman"/>
          <w:color w:val="242424"/>
          <w:sz w:val="24"/>
        </w:rPr>
        <w:t xml:space="preserve"> / USB-C connector. </w:t>
      </w:r>
    </w:p>
    <w:p w14:paraId="0DBEAC7C"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5.5mm/2.1mm barrel jack connector. Official Uno boards support 6 to 20 volts, though 7 to 12 volts is recommended. The maximum voltage for 3rd party Uno boards varies between board manufactures because various voltage regulators are used, each having a different maximum input rating. Power into this connector is routed through a series diode before connecting to VIN to protect against accidental reverse voltage situations. </w:t>
      </w:r>
    </w:p>
    <w:p w14:paraId="66EBB982"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VIN pin on shield header. It has a similar voltage range of the barrel jack. Since this pin doesn't have reverse voltage protection, power can be injected or pulled from this pin. When supplying power into VIN pin, an external series diode is required in case barrel jack is used. When board is powered by barrel jack, power can be pulled out of this pin. </w:t>
      </w:r>
    </w:p>
    <w:p w14:paraId="7C388D5C" w14:textId="77777777" w:rsidR="001D5C2B" w:rsidRDefault="00807308" w:rsidP="00807308">
      <w:pPr>
        <w:spacing w:after="0"/>
        <w:mirrorIndents/>
      </w:pPr>
      <w:r>
        <w:rPr>
          <w:rFonts w:ascii="Times New Roman" w:eastAsia="Times New Roman" w:hAnsi="Times New Roman" w:cs="Times New Roman"/>
          <w:b/>
          <w:color w:val="242424"/>
          <w:sz w:val="20"/>
        </w:rPr>
        <w:t xml:space="preserve"> </w:t>
      </w:r>
    </w:p>
    <w:p w14:paraId="2093FA29" w14:textId="77777777" w:rsidR="001D5C2B" w:rsidRDefault="00807308" w:rsidP="00807308">
      <w:pPr>
        <w:spacing w:after="0"/>
        <w:mirrorIndents/>
      </w:pPr>
      <w:r>
        <w:rPr>
          <w:rFonts w:ascii="Times New Roman" w:eastAsia="Times New Roman" w:hAnsi="Times New Roman" w:cs="Times New Roman"/>
          <w:b/>
          <w:color w:val="242424"/>
          <w:sz w:val="20"/>
        </w:rPr>
        <w:t xml:space="preserve"> </w:t>
      </w:r>
    </w:p>
    <w:p w14:paraId="67F0B48F" w14:textId="77777777" w:rsidR="001D5C2B" w:rsidRDefault="00807308" w:rsidP="00807308">
      <w:pPr>
        <w:spacing w:after="0"/>
        <w:mirrorIndents/>
      </w:pPr>
      <w:r>
        <w:rPr>
          <w:rFonts w:ascii="Times New Roman" w:eastAsia="Times New Roman" w:hAnsi="Times New Roman" w:cs="Times New Roman"/>
          <w:b/>
          <w:color w:val="242424"/>
          <w:sz w:val="24"/>
        </w:rPr>
        <w:t xml:space="preserve"> </w:t>
      </w:r>
    </w:p>
    <w:p w14:paraId="184BBE99" w14:textId="77777777" w:rsidR="001D5C2B" w:rsidRDefault="00807308" w:rsidP="00807308">
      <w:pPr>
        <w:spacing w:after="0"/>
        <w:mirrorIndents/>
      </w:pPr>
      <w:r>
        <w:rPr>
          <w:rFonts w:ascii="Times New Roman" w:eastAsia="Times New Roman" w:hAnsi="Times New Roman" w:cs="Times New Roman"/>
          <w:b/>
          <w:color w:val="242424"/>
          <w:sz w:val="24"/>
        </w:rPr>
        <w:t xml:space="preserve"> </w:t>
      </w:r>
    </w:p>
    <w:p w14:paraId="2CDBB598" w14:textId="77777777" w:rsidR="001D5C2B" w:rsidRDefault="00807308" w:rsidP="00807308">
      <w:pPr>
        <w:spacing w:after="0"/>
        <w:mirrorIndents/>
      </w:pPr>
      <w:r>
        <w:rPr>
          <w:rFonts w:ascii="Times New Roman" w:eastAsia="Times New Roman" w:hAnsi="Times New Roman" w:cs="Times New Roman"/>
          <w:b/>
          <w:color w:val="242424"/>
          <w:sz w:val="24"/>
        </w:rPr>
        <w:t xml:space="preserve"> </w:t>
      </w:r>
    </w:p>
    <w:p w14:paraId="03D26309" w14:textId="77777777" w:rsidR="001D5C2B" w:rsidRDefault="00807308" w:rsidP="00807308">
      <w:pPr>
        <w:spacing w:after="0"/>
        <w:mirrorIndents/>
      </w:pPr>
      <w:r>
        <w:rPr>
          <w:rFonts w:ascii="Times New Roman" w:eastAsia="Times New Roman" w:hAnsi="Times New Roman" w:cs="Times New Roman"/>
          <w:b/>
          <w:color w:val="242424"/>
          <w:sz w:val="24"/>
        </w:rPr>
        <w:t xml:space="preserve"> </w:t>
      </w:r>
    </w:p>
    <w:p w14:paraId="392E0971" w14:textId="77777777" w:rsidR="001D5C2B" w:rsidRDefault="00807308" w:rsidP="00807308">
      <w:pPr>
        <w:spacing w:after="0"/>
        <w:mirrorIndents/>
      </w:pPr>
      <w:r>
        <w:rPr>
          <w:rFonts w:ascii="Times New Roman" w:eastAsia="Times New Roman" w:hAnsi="Times New Roman" w:cs="Times New Roman"/>
          <w:b/>
          <w:color w:val="242424"/>
          <w:sz w:val="24"/>
        </w:rPr>
        <w:t xml:space="preserve"> </w:t>
      </w:r>
    </w:p>
    <w:p w14:paraId="098726AE" w14:textId="331608CC" w:rsidR="001D5C2B" w:rsidRPr="00A26A17" w:rsidRDefault="00807308" w:rsidP="00A26A17">
      <w:pPr>
        <w:spacing w:after="0"/>
        <w:mirrorIndents/>
        <w:jc w:val="center"/>
        <w:rPr>
          <w:rFonts w:ascii="Times New Roman" w:hAnsi="Times New Roman" w:cs="Times New Roman"/>
          <w:b/>
          <w:bCs/>
          <w:sz w:val="32"/>
          <w:szCs w:val="36"/>
        </w:rPr>
      </w:pPr>
      <w:r w:rsidRPr="00A26A17">
        <w:rPr>
          <w:rFonts w:ascii="Times New Roman" w:hAnsi="Times New Roman" w:cs="Times New Roman"/>
          <w:b/>
          <w:bCs/>
          <w:sz w:val="32"/>
          <w:szCs w:val="36"/>
        </w:rPr>
        <w:lastRenderedPageBreak/>
        <w:t>3. PROJECT DESCRIPTION</w:t>
      </w:r>
    </w:p>
    <w:p w14:paraId="20E38DCC"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 xml:space="preserve">What is smart pole? </w:t>
      </w:r>
    </w:p>
    <w:p w14:paraId="54C38182"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374151"/>
          <w:sz w:val="24"/>
        </w:rPr>
        <w:t xml:space="preserve">A "smart pole" is a high-tech streetlight or utility pole that goes beyond just providing light. It has features like energy-efficient LED lights, wireless connectivity (like Wi-Fi and 4G/5G), cameras for surveillance, environmental sensors, and sometimes even electric vehicle charging. These poles are designed to make cities more efficient, connected, and safer for residents. </w:t>
      </w:r>
    </w:p>
    <w:p w14:paraId="6B4C2D1E"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374151"/>
          <w:sz w:val="24"/>
        </w:rPr>
        <w:t xml:space="preserve">     In addition to its primary functions, </w:t>
      </w:r>
      <w:proofErr w:type="gramStart"/>
      <w:r>
        <w:rPr>
          <w:rFonts w:ascii="Times New Roman" w:eastAsia="Times New Roman" w:hAnsi="Times New Roman" w:cs="Times New Roman"/>
          <w:color w:val="374151"/>
          <w:sz w:val="24"/>
        </w:rPr>
        <w:t>This</w:t>
      </w:r>
      <w:proofErr w:type="gramEnd"/>
      <w:r>
        <w:rPr>
          <w:rFonts w:ascii="Times New Roman" w:eastAsia="Times New Roman" w:hAnsi="Times New Roman" w:cs="Times New Roman"/>
          <w:color w:val="374151"/>
          <w:sz w:val="24"/>
        </w:rPr>
        <w:t xml:space="preserve"> smart pole serves as a reliable beacon for emergency situations. With a built-in button for help, individuals can easily trigger assistance when needed. The inclusion of a buzzer ensures that the alert doesn't go unnoticed, drawing immediate attention to the situation. The integration of a powerful light serves as a visual indicator, </w:t>
      </w:r>
      <w:proofErr w:type="spellStart"/>
      <w:r>
        <w:rPr>
          <w:rFonts w:ascii="Times New Roman" w:eastAsia="Times New Roman" w:hAnsi="Times New Roman" w:cs="Times New Roman"/>
          <w:color w:val="374151"/>
          <w:sz w:val="24"/>
        </w:rPr>
        <w:t>signaling</w:t>
      </w:r>
      <w:proofErr w:type="spellEnd"/>
      <w:r>
        <w:rPr>
          <w:rFonts w:ascii="Times New Roman" w:eastAsia="Times New Roman" w:hAnsi="Times New Roman" w:cs="Times New Roman"/>
          <w:color w:val="374151"/>
          <w:sz w:val="24"/>
        </w:rPr>
        <w:t xml:space="preserve"> distress to those in the vicinity. Simultaneously, the smart pole takes prompt action by sending an alert message to the nearest police station, providing vital information about the location and nature of the emergency. This multifaceted approach not only enhances public safety but also streamlines the emergency response process, turning every smart pole into a valuable ally in times of need. </w:t>
      </w:r>
    </w:p>
    <w:p w14:paraId="646BD062"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 xml:space="preserve">GIRL SAFETY SMART POLES WORKING </w:t>
      </w:r>
    </w:p>
    <w:p w14:paraId="17261C71" w14:textId="77777777" w:rsidR="001D5C2B" w:rsidRDefault="00807308" w:rsidP="00807308">
      <w:pPr>
        <w:numPr>
          <w:ilvl w:val="0"/>
          <w:numId w:val="17"/>
        </w:numPr>
        <w:spacing w:after="0" w:line="265" w:lineRule="auto"/>
        <w:ind w:left="0" w:hanging="360"/>
        <w:mirrorIndents/>
      </w:pPr>
      <w:r>
        <w:rPr>
          <w:rFonts w:ascii="Times New Roman" w:eastAsia="Times New Roman" w:hAnsi="Times New Roman" w:cs="Times New Roman"/>
          <w:b/>
          <w:color w:val="242424"/>
          <w:sz w:val="24"/>
        </w:rPr>
        <w:t xml:space="preserve">smart poles for women’s and children  </w:t>
      </w:r>
    </w:p>
    <w:p w14:paraId="2C1DD08D" w14:textId="77777777" w:rsidR="001D5C2B" w:rsidRDefault="00807308" w:rsidP="00807308">
      <w:pPr>
        <w:spacing w:after="0" w:line="357" w:lineRule="auto"/>
        <w:mirrorIndents/>
        <w:jc w:val="both"/>
      </w:pPr>
      <w:r>
        <w:rPr>
          <w:rFonts w:ascii="Times New Roman" w:eastAsia="Times New Roman" w:hAnsi="Times New Roman" w:cs="Times New Roman"/>
          <w:color w:val="C00000"/>
          <w:sz w:val="28"/>
        </w:rPr>
        <w:t>‘Smart poles’ with an alarm button, which will send a message to the nearest police station and emit a loud sound to alert people around when activated by a woman or child in distress’</w:t>
      </w:r>
      <w:r>
        <w:rPr>
          <w:rFonts w:ascii="Times New Roman" w:eastAsia="Times New Roman" w:hAnsi="Times New Roman" w:cs="Times New Roman"/>
          <w:color w:val="242424"/>
          <w:sz w:val="28"/>
        </w:rPr>
        <w:t xml:space="preserve"> </w:t>
      </w:r>
    </w:p>
    <w:p w14:paraId="0ED67F3A" w14:textId="77777777" w:rsidR="001D5C2B" w:rsidRDefault="00807308" w:rsidP="00807308">
      <w:pPr>
        <w:numPr>
          <w:ilvl w:val="0"/>
          <w:numId w:val="17"/>
        </w:numPr>
        <w:spacing w:after="0" w:line="355" w:lineRule="auto"/>
        <w:ind w:left="0" w:hanging="360"/>
        <w:mirrorIndents/>
      </w:pPr>
      <w:r>
        <w:rPr>
          <w:rFonts w:ascii="Times New Roman" w:eastAsia="Times New Roman" w:hAnsi="Times New Roman" w:cs="Times New Roman"/>
          <w:b/>
          <w:color w:val="242424"/>
          <w:sz w:val="24"/>
        </w:rPr>
        <w:t xml:space="preserve">The smart poles would have surveillance cameras and cameras with fisheye lenses. </w:t>
      </w:r>
    </w:p>
    <w:p w14:paraId="55DB8AEB" w14:textId="77777777" w:rsidR="001D5C2B" w:rsidRDefault="00807308" w:rsidP="00807308">
      <w:pPr>
        <w:spacing w:after="0" w:line="358" w:lineRule="auto"/>
        <w:ind w:hanging="10"/>
        <w:mirrorIndents/>
        <w:jc w:val="both"/>
      </w:pPr>
      <w:r>
        <w:rPr>
          <w:rFonts w:ascii="Times New Roman" w:eastAsia="Times New Roman" w:hAnsi="Times New Roman" w:cs="Times New Roman"/>
          <w:color w:val="242424"/>
          <w:sz w:val="24"/>
        </w:rPr>
        <w:t xml:space="preserve">Fisheye lenses: A fisheye lens is an ultra-wide-angle lens that is designed for shooting wide angles generally 180 degrees </w:t>
      </w:r>
    </w:p>
    <w:p w14:paraId="626D31B6" w14:textId="77777777" w:rsidR="001D5C2B" w:rsidRDefault="00807308" w:rsidP="00807308">
      <w:pPr>
        <w:spacing w:after="0" w:line="267" w:lineRule="auto"/>
        <w:ind w:hanging="10"/>
        <w:mirrorIndents/>
        <w:jc w:val="both"/>
      </w:pPr>
      <w:r>
        <w:rPr>
          <w:rFonts w:ascii="Times New Roman" w:eastAsia="Times New Roman" w:hAnsi="Times New Roman" w:cs="Times New Roman"/>
          <w:color w:val="242424"/>
          <w:sz w:val="24"/>
        </w:rPr>
        <w:t xml:space="preserve">Once the alarm button is pressed, the cameras fish-eye lenses will </w:t>
      </w:r>
      <w:proofErr w:type="spellStart"/>
      <w:r>
        <w:rPr>
          <w:rFonts w:ascii="Times New Roman" w:eastAsia="Times New Roman" w:hAnsi="Times New Roman" w:cs="Times New Roman"/>
          <w:color w:val="242424"/>
          <w:sz w:val="24"/>
        </w:rPr>
        <w:t>startclicking</w:t>
      </w:r>
      <w:proofErr w:type="spellEnd"/>
      <w:r>
        <w:rPr>
          <w:rFonts w:ascii="Times New Roman" w:eastAsia="Times New Roman" w:hAnsi="Times New Roman" w:cs="Times New Roman"/>
          <w:color w:val="242424"/>
          <w:sz w:val="24"/>
        </w:rPr>
        <w:t xml:space="preserve"> pictures. </w:t>
      </w:r>
    </w:p>
    <w:p w14:paraId="1218F2E1" w14:textId="77777777" w:rsidR="001D5C2B" w:rsidRDefault="00807308" w:rsidP="00807308">
      <w:pPr>
        <w:spacing w:after="0" w:line="358" w:lineRule="auto"/>
        <w:ind w:hanging="10"/>
        <w:mirrorIndents/>
        <w:jc w:val="both"/>
      </w:pPr>
      <w:r>
        <w:rPr>
          <w:rFonts w:ascii="Times New Roman" w:eastAsia="Times New Roman" w:hAnsi="Times New Roman" w:cs="Times New Roman"/>
          <w:color w:val="242424"/>
          <w:sz w:val="24"/>
        </w:rPr>
        <w:t xml:space="preserve">“These photos will help the police to identify the culprit by matching with their database as well. </w:t>
      </w:r>
    </w:p>
    <w:p w14:paraId="622A5A75" w14:textId="77777777" w:rsidR="001D5C2B" w:rsidRDefault="00807308" w:rsidP="00807308">
      <w:pPr>
        <w:numPr>
          <w:ilvl w:val="0"/>
          <w:numId w:val="17"/>
        </w:numPr>
        <w:spacing w:after="0"/>
        <w:ind w:left="0" w:hanging="360"/>
        <w:mirrorIndents/>
      </w:pPr>
      <w:r>
        <w:rPr>
          <w:rFonts w:ascii="Times New Roman" w:eastAsia="Times New Roman" w:hAnsi="Times New Roman" w:cs="Times New Roman"/>
          <w:color w:val="242424"/>
          <w:sz w:val="24"/>
        </w:rPr>
        <w:t xml:space="preserve">As soon as the alarm is raised, a police patrol vehicle would also be sent to the spot. </w:t>
      </w:r>
    </w:p>
    <w:p w14:paraId="0DDD279A"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Existing System:</w:t>
      </w:r>
      <w:r>
        <w:rPr>
          <w:rFonts w:ascii="Times New Roman" w:eastAsia="Times New Roman" w:hAnsi="Times New Roman" w:cs="Times New Roman"/>
          <w:color w:val="242424"/>
        </w:rPr>
        <w:t xml:space="preserve"> </w:t>
      </w:r>
    </w:p>
    <w:p w14:paraId="78450467"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 In the current landscape, emergency situations often prompt </w:t>
      </w:r>
      <w:proofErr w:type="spellStart"/>
      <w:r>
        <w:rPr>
          <w:rFonts w:ascii="Times New Roman" w:eastAsia="Times New Roman" w:hAnsi="Times New Roman" w:cs="Times New Roman"/>
          <w:color w:val="242424"/>
          <w:sz w:val="24"/>
        </w:rPr>
        <w:t>individualsdialemergency</w:t>
      </w:r>
      <w:proofErr w:type="spellEnd"/>
      <w:r>
        <w:rPr>
          <w:rFonts w:ascii="Times New Roman" w:eastAsia="Times New Roman" w:hAnsi="Times New Roman" w:cs="Times New Roman"/>
          <w:color w:val="242424"/>
          <w:sz w:val="24"/>
        </w:rPr>
        <w:t xml:space="preserve"> services like 100 for assistance. While street lights are a staple in urban environments, their traditional role is limited to providing illumination. Unfortunately, this setup lacks the immediacy required to rescue people in distress. Calling emergency services relies on </w:t>
      </w:r>
      <w:r>
        <w:rPr>
          <w:rFonts w:ascii="Times New Roman" w:eastAsia="Times New Roman" w:hAnsi="Times New Roman" w:cs="Times New Roman"/>
          <w:color w:val="242424"/>
          <w:sz w:val="24"/>
        </w:rPr>
        <w:lastRenderedPageBreak/>
        <w:t xml:space="preserve">verbal communication, causing delays in response times, and the static nature of street lights does little to actively   intervene in emergencies. </w:t>
      </w:r>
    </w:p>
    <w:p w14:paraId="0AC6CBDF" w14:textId="77777777" w:rsidR="001D5C2B" w:rsidRDefault="00807308" w:rsidP="00807308">
      <w:pPr>
        <w:spacing w:after="0" w:line="358" w:lineRule="auto"/>
        <w:ind w:hanging="10"/>
        <w:mirrorIndents/>
        <w:jc w:val="both"/>
      </w:pPr>
      <w:r>
        <w:rPr>
          <w:rFonts w:ascii="Times New Roman" w:eastAsia="Times New Roman" w:hAnsi="Times New Roman" w:cs="Times New Roman"/>
          <w:color w:val="242424"/>
          <w:sz w:val="24"/>
          <w:u w:val="single" w:color="242424"/>
        </w:rPr>
        <w:t>Disadvantages of the existing system</w:t>
      </w:r>
      <w:r>
        <w:rPr>
          <w:rFonts w:ascii="Times New Roman" w:eastAsia="Times New Roman" w:hAnsi="Times New Roman" w:cs="Times New Roman"/>
          <w:color w:val="242424"/>
          <w:sz w:val="24"/>
        </w:rPr>
        <w:t xml:space="preserve"> include delayed response times, dependence on verbal communication, and a lack of proactive measures to address emergencies. The Smart Pole Project emerges as a transformative solution, addressing these limitations by integrating </w:t>
      </w:r>
      <w:proofErr w:type="spellStart"/>
      <w:r>
        <w:rPr>
          <w:rFonts w:ascii="Times New Roman" w:eastAsia="Times New Roman" w:hAnsi="Times New Roman" w:cs="Times New Roman"/>
          <w:color w:val="242424"/>
          <w:sz w:val="24"/>
        </w:rPr>
        <w:t>realtime</w:t>
      </w:r>
      <w:proofErr w:type="spellEnd"/>
      <w:r>
        <w:rPr>
          <w:rFonts w:ascii="Times New Roman" w:eastAsia="Times New Roman" w:hAnsi="Times New Roman" w:cs="Times New Roman"/>
          <w:color w:val="242424"/>
          <w:sz w:val="24"/>
        </w:rPr>
        <w:t xml:space="preserve"> communication and location-sharing capabilities directly into the urban infrastructure. </w:t>
      </w:r>
    </w:p>
    <w:p w14:paraId="0787E595" w14:textId="77777777" w:rsidR="001D5C2B" w:rsidRDefault="00807308" w:rsidP="00807308">
      <w:pPr>
        <w:spacing w:after="0" w:line="265" w:lineRule="auto"/>
        <w:ind w:hanging="10"/>
        <w:mirrorIndents/>
      </w:pPr>
      <w:r>
        <w:rPr>
          <w:rFonts w:ascii="Times New Roman" w:eastAsia="Times New Roman" w:hAnsi="Times New Roman" w:cs="Times New Roman"/>
          <w:b/>
          <w:color w:val="242424"/>
          <w:sz w:val="24"/>
        </w:rPr>
        <w:t xml:space="preserve">Example of Uses: </w:t>
      </w:r>
    </w:p>
    <w:p w14:paraId="037F481E" w14:textId="77777777" w:rsidR="001D5C2B" w:rsidRDefault="00807308" w:rsidP="00807308">
      <w:pPr>
        <w:numPr>
          <w:ilvl w:val="0"/>
          <w:numId w:val="18"/>
        </w:numPr>
        <w:spacing w:after="0" w:line="265" w:lineRule="auto"/>
        <w:ind w:left="0" w:hanging="238"/>
        <w:mirrorIndents/>
      </w:pPr>
      <w:r>
        <w:rPr>
          <w:rFonts w:ascii="Times New Roman" w:eastAsia="Times New Roman" w:hAnsi="Times New Roman" w:cs="Times New Roman"/>
          <w:b/>
          <w:color w:val="242424"/>
          <w:sz w:val="24"/>
        </w:rPr>
        <w:t xml:space="preserve">Health Emergency Response: </w:t>
      </w:r>
    </w:p>
    <w:p w14:paraId="44FE6936"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   Imagine an elderly person experiencing a sudden heart attack. With the Smart Pole nearby, pressing the button not only activates the siren but also sends the location to emergency services. This swift response facilitates timely medical assistance, potentially saving a life. </w:t>
      </w:r>
    </w:p>
    <w:p w14:paraId="6F170CF0" w14:textId="77777777" w:rsidR="001D5C2B" w:rsidRDefault="00807308" w:rsidP="00807308">
      <w:pPr>
        <w:numPr>
          <w:ilvl w:val="0"/>
          <w:numId w:val="18"/>
        </w:numPr>
        <w:spacing w:after="0" w:line="265" w:lineRule="auto"/>
        <w:ind w:left="0" w:hanging="238"/>
        <w:mirrorIndents/>
      </w:pPr>
      <w:r>
        <w:rPr>
          <w:rFonts w:ascii="Times New Roman" w:eastAsia="Times New Roman" w:hAnsi="Times New Roman" w:cs="Times New Roman"/>
          <w:b/>
          <w:color w:val="242424"/>
          <w:sz w:val="24"/>
        </w:rPr>
        <w:t xml:space="preserve">Women's Safety Enhancement: </w:t>
      </w:r>
    </w:p>
    <w:p w14:paraId="62584899" w14:textId="77777777" w:rsidR="001D5C2B" w:rsidRDefault="00807308" w:rsidP="00807308">
      <w:pPr>
        <w:spacing w:after="0" w:line="357" w:lineRule="auto"/>
        <w:ind w:hanging="10"/>
        <w:mirrorIndents/>
        <w:jc w:val="both"/>
      </w:pPr>
      <w:r>
        <w:rPr>
          <w:rFonts w:ascii="Times New Roman" w:eastAsia="Times New Roman" w:hAnsi="Times New Roman" w:cs="Times New Roman"/>
          <w:color w:val="242424"/>
          <w:sz w:val="24"/>
        </w:rPr>
        <w:t xml:space="preserve">   In a scenario where a woman perceives a threat, a quick press of the Smart Pole button triggers the siren and alerts the police to her exact location. The integration of a camera in future iterations could also capture evidence crucial for law enforcement. </w:t>
      </w:r>
    </w:p>
    <w:p w14:paraId="6FE607B2" w14:textId="77777777" w:rsidR="001D5C2B" w:rsidRDefault="00807308" w:rsidP="00807308">
      <w:pPr>
        <w:spacing w:after="0"/>
        <w:mirrorIndents/>
      </w:pPr>
      <w:r>
        <w:rPr>
          <w:color w:val="242424"/>
        </w:rPr>
        <w:t xml:space="preserve"> </w:t>
      </w:r>
      <w:r>
        <w:rPr>
          <w:color w:val="242424"/>
        </w:rPr>
        <w:tab/>
      </w:r>
      <w:r>
        <w:rPr>
          <w:rFonts w:ascii="Times New Roman" w:eastAsia="Times New Roman" w:hAnsi="Times New Roman" w:cs="Times New Roman"/>
          <w:color w:val="242424"/>
          <w:sz w:val="24"/>
        </w:rPr>
        <w:t xml:space="preserve"> </w:t>
      </w:r>
    </w:p>
    <w:p w14:paraId="66C22A01" w14:textId="77777777" w:rsidR="001D5C2B" w:rsidRDefault="00807308" w:rsidP="00807308">
      <w:pPr>
        <w:spacing w:after="0" w:line="265" w:lineRule="auto"/>
        <w:ind w:hanging="10"/>
        <w:mirrorIndents/>
      </w:pPr>
      <w:proofErr w:type="gramStart"/>
      <w:r>
        <w:rPr>
          <w:rFonts w:ascii="Times New Roman" w:eastAsia="Times New Roman" w:hAnsi="Times New Roman" w:cs="Times New Roman"/>
          <w:b/>
          <w:color w:val="242424"/>
          <w:sz w:val="24"/>
        </w:rPr>
        <w:t>PRO’s</w:t>
      </w:r>
      <w:proofErr w:type="gramEnd"/>
      <w:r>
        <w:rPr>
          <w:rFonts w:ascii="Times New Roman" w:eastAsia="Times New Roman" w:hAnsi="Times New Roman" w:cs="Times New Roman"/>
          <w:b/>
          <w:color w:val="242424"/>
          <w:sz w:val="24"/>
        </w:rPr>
        <w:t xml:space="preserve"> of Smart Pole with salient features: </w:t>
      </w:r>
    </w:p>
    <w:p w14:paraId="41D24965" w14:textId="77777777" w:rsidR="001D5C2B" w:rsidRDefault="00807308" w:rsidP="00807308">
      <w:pPr>
        <w:numPr>
          <w:ilvl w:val="1"/>
          <w:numId w:val="18"/>
        </w:numPr>
        <w:spacing w:after="0" w:line="357" w:lineRule="auto"/>
        <w:ind w:left="0" w:hanging="360"/>
        <w:mirrorIndents/>
        <w:jc w:val="both"/>
      </w:pPr>
      <w:r>
        <w:rPr>
          <w:rFonts w:ascii="Times New Roman" w:eastAsia="Times New Roman" w:hAnsi="Times New Roman" w:cs="Times New Roman"/>
          <w:b/>
          <w:sz w:val="24"/>
          <w:u w:val="single" w:color="000000"/>
        </w:rPr>
        <w:t>Enhanced Public Safety</w:t>
      </w:r>
      <w:r>
        <w:rPr>
          <w:rFonts w:ascii="Times New Roman" w:eastAsia="Times New Roman" w:hAnsi="Times New Roman" w:cs="Times New Roman"/>
          <w:b/>
          <w:sz w:val="24"/>
        </w:rPr>
        <w:t>: The primary benefit is the immediate and accessible means for individuals to seek help in emergency situations, contributing to a safer urban environment.</w:t>
      </w:r>
      <w:r>
        <w:rPr>
          <w:rFonts w:ascii="Times New Roman" w:eastAsia="Times New Roman" w:hAnsi="Times New Roman" w:cs="Times New Roman"/>
          <w:sz w:val="24"/>
        </w:rPr>
        <w:t xml:space="preserve"> </w:t>
      </w:r>
    </w:p>
    <w:p w14:paraId="3B568A26" w14:textId="77777777" w:rsidR="001D5C2B" w:rsidRDefault="00807308" w:rsidP="00807308">
      <w:pPr>
        <w:numPr>
          <w:ilvl w:val="1"/>
          <w:numId w:val="18"/>
        </w:numPr>
        <w:spacing w:after="0" w:line="357" w:lineRule="auto"/>
        <w:ind w:left="0" w:hanging="360"/>
        <w:mirrorIndents/>
        <w:jc w:val="both"/>
      </w:pPr>
      <w:r>
        <w:rPr>
          <w:rFonts w:ascii="Times New Roman" w:eastAsia="Times New Roman" w:hAnsi="Times New Roman" w:cs="Times New Roman"/>
          <w:sz w:val="24"/>
          <w:u w:val="single" w:color="000000"/>
        </w:rPr>
        <w:t>Quick Response Times</w:t>
      </w:r>
      <w:r>
        <w:rPr>
          <w:rFonts w:ascii="Times New Roman" w:eastAsia="Times New Roman" w:hAnsi="Times New Roman" w:cs="Times New Roman"/>
          <w:sz w:val="24"/>
        </w:rPr>
        <w:t xml:space="preserve">: Automated alert systems ensure that emergency services, such as the police, receive timely information about the incident, allowing for quicker response times and potentially saving lives. </w:t>
      </w:r>
    </w:p>
    <w:p w14:paraId="01FEA136" w14:textId="77777777" w:rsidR="001D5C2B" w:rsidRDefault="00807308" w:rsidP="00807308">
      <w:pPr>
        <w:numPr>
          <w:ilvl w:val="1"/>
          <w:numId w:val="18"/>
        </w:numPr>
        <w:spacing w:after="0" w:line="358" w:lineRule="auto"/>
        <w:ind w:left="0" w:hanging="360"/>
        <w:mirrorIndents/>
        <w:jc w:val="both"/>
      </w:pPr>
      <w:r>
        <w:rPr>
          <w:rFonts w:ascii="Times New Roman" w:eastAsia="Times New Roman" w:hAnsi="Times New Roman" w:cs="Times New Roman"/>
          <w:sz w:val="24"/>
          <w:u w:val="single" w:color="000000"/>
        </w:rPr>
        <w:t>Improved Visibility</w:t>
      </w:r>
      <w:r>
        <w:rPr>
          <w:rFonts w:ascii="Times New Roman" w:eastAsia="Times New Roman" w:hAnsi="Times New Roman" w:cs="Times New Roman"/>
          <w:sz w:val="24"/>
        </w:rPr>
        <w:t xml:space="preserve">: The use of lights and audible signals enhances the visibility of emergency situations, alerting both passersby and law enforcement to the location of the incident. </w:t>
      </w:r>
    </w:p>
    <w:p w14:paraId="207B3A15" w14:textId="77777777" w:rsidR="001D5C2B" w:rsidRDefault="00807308" w:rsidP="00807308">
      <w:pPr>
        <w:numPr>
          <w:ilvl w:val="1"/>
          <w:numId w:val="18"/>
        </w:numPr>
        <w:spacing w:after="0" w:line="356" w:lineRule="auto"/>
        <w:ind w:left="0" w:hanging="360"/>
        <w:mirrorIndents/>
        <w:jc w:val="both"/>
      </w:pPr>
      <w:r>
        <w:rPr>
          <w:rFonts w:ascii="Times New Roman" w:eastAsia="Times New Roman" w:hAnsi="Times New Roman" w:cs="Times New Roman"/>
          <w:sz w:val="24"/>
          <w:u w:val="single" w:color="000000"/>
        </w:rPr>
        <w:t>Versatility</w:t>
      </w:r>
      <w:r>
        <w:rPr>
          <w:rFonts w:ascii="Times New Roman" w:eastAsia="Times New Roman" w:hAnsi="Times New Roman" w:cs="Times New Roman"/>
          <w:sz w:val="24"/>
        </w:rPr>
        <w:t xml:space="preserve">: Smart poles are versatile, adaptable to various urban needs. They can integrate additional features like environmental sensors, surveillance cameras, and digital displays, making them valuable components of smart city infrastructure. </w:t>
      </w:r>
    </w:p>
    <w:p w14:paraId="32700A94" w14:textId="77777777" w:rsidR="001D5C2B" w:rsidRDefault="00807308" w:rsidP="00807308">
      <w:pPr>
        <w:numPr>
          <w:ilvl w:val="1"/>
          <w:numId w:val="18"/>
        </w:numPr>
        <w:spacing w:after="0" w:line="357" w:lineRule="auto"/>
        <w:ind w:left="0" w:hanging="360"/>
        <w:mirrorIndents/>
        <w:jc w:val="both"/>
      </w:pPr>
      <w:r>
        <w:rPr>
          <w:rFonts w:ascii="Times New Roman" w:eastAsia="Times New Roman" w:hAnsi="Times New Roman" w:cs="Times New Roman"/>
          <w:sz w:val="24"/>
          <w:u w:val="single" w:color="000000"/>
        </w:rPr>
        <w:t>Efficient Resource Allocation</w:t>
      </w:r>
      <w:r>
        <w:rPr>
          <w:rFonts w:ascii="Times New Roman" w:eastAsia="Times New Roman" w:hAnsi="Times New Roman" w:cs="Times New Roman"/>
          <w:sz w:val="24"/>
        </w:rPr>
        <w:t xml:space="preserve">: By automating the alert process, emergency services can allocate resources more efficiently, responding to incidents with the right personnel and equipment. </w:t>
      </w:r>
    </w:p>
    <w:p w14:paraId="0F529D2B" w14:textId="77777777" w:rsidR="001D5C2B" w:rsidRDefault="00807308" w:rsidP="00807308">
      <w:pPr>
        <w:numPr>
          <w:ilvl w:val="1"/>
          <w:numId w:val="18"/>
        </w:numPr>
        <w:spacing w:after="0" w:line="357" w:lineRule="auto"/>
        <w:ind w:left="0" w:hanging="360"/>
        <w:mirrorIndents/>
        <w:jc w:val="both"/>
      </w:pPr>
      <w:r>
        <w:rPr>
          <w:rFonts w:ascii="Times New Roman" w:eastAsia="Times New Roman" w:hAnsi="Times New Roman" w:cs="Times New Roman"/>
          <w:sz w:val="24"/>
          <w:u w:val="single" w:color="000000"/>
        </w:rPr>
        <w:lastRenderedPageBreak/>
        <w:t>Community Engagement</w:t>
      </w:r>
      <w:r>
        <w:rPr>
          <w:rFonts w:ascii="Times New Roman" w:eastAsia="Times New Roman" w:hAnsi="Times New Roman" w:cs="Times New Roman"/>
          <w:sz w:val="24"/>
        </w:rPr>
        <w:t xml:space="preserve">: Smart poles can foster a sense of community engagement by providing residents with tools to actively contribute to public safety. The ease of access to help buttons empowers individuals to take action when necessary. </w:t>
      </w:r>
    </w:p>
    <w:p w14:paraId="6F644672" w14:textId="77777777" w:rsidR="001D5C2B" w:rsidRDefault="00807308" w:rsidP="00807308">
      <w:pPr>
        <w:numPr>
          <w:ilvl w:val="1"/>
          <w:numId w:val="18"/>
        </w:numPr>
        <w:spacing w:after="0" w:line="357" w:lineRule="auto"/>
        <w:ind w:left="0" w:hanging="360"/>
        <w:mirrorIndents/>
        <w:jc w:val="both"/>
      </w:pPr>
      <w:r>
        <w:rPr>
          <w:rFonts w:ascii="Times New Roman" w:eastAsia="Times New Roman" w:hAnsi="Times New Roman" w:cs="Times New Roman"/>
          <w:sz w:val="24"/>
          <w:u w:val="single" w:color="000000"/>
        </w:rPr>
        <w:t>Technological Integration</w:t>
      </w:r>
      <w:r>
        <w:rPr>
          <w:rFonts w:ascii="Times New Roman" w:eastAsia="Times New Roman" w:hAnsi="Times New Roman" w:cs="Times New Roman"/>
          <w:sz w:val="24"/>
        </w:rPr>
        <w:t xml:space="preserve">: These poles contribute to the overall integration of technology into urban planning, supporting the development of smart cities and advancing the use of data for better decision-making. </w:t>
      </w:r>
    </w:p>
    <w:p w14:paraId="74EF7CB8" w14:textId="77777777" w:rsidR="001D5C2B" w:rsidRDefault="00807308" w:rsidP="00807308">
      <w:pPr>
        <w:numPr>
          <w:ilvl w:val="1"/>
          <w:numId w:val="18"/>
        </w:numPr>
        <w:spacing w:after="0" w:line="357" w:lineRule="auto"/>
        <w:ind w:left="0" w:hanging="360"/>
        <w:mirrorIndents/>
        <w:jc w:val="both"/>
      </w:pPr>
      <w:r>
        <w:rPr>
          <w:rFonts w:ascii="Times New Roman" w:eastAsia="Times New Roman" w:hAnsi="Times New Roman" w:cs="Times New Roman"/>
          <w:sz w:val="24"/>
          <w:u w:val="single" w:color="000000"/>
        </w:rPr>
        <w:t>Energy Efficiency</w:t>
      </w:r>
      <w:r>
        <w:rPr>
          <w:rFonts w:ascii="Times New Roman" w:eastAsia="Times New Roman" w:hAnsi="Times New Roman" w:cs="Times New Roman"/>
          <w:sz w:val="24"/>
        </w:rPr>
        <w:t xml:space="preserve">: Many smart poles use energy-efficient LED lighting, contributing to reduced energy consumption and environmental impact compared to traditional streetlights. </w:t>
      </w:r>
    </w:p>
    <w:p w14:paraId="2290A20C" w14:textId="77777777" w:rsidR="001D5C2B" w:rsidRDefault="00807308" w:rsidP="00807308">
      <w:pPr>
        <w:numPr>
          <w:ilvl w:val="1"/>
          <w:numId w:val="18"/>
        </w:numPr>
        <w:spacing w:after="0" w:line="358" w:lineRule="auto"/>
        <w:ind w:left="0" w:hanging="360"/>
        <w:mirrorIndents/>
        <w:jc w:val="both"/>
      </w:pPr>
      <w:r>
        <w:rPr>
          <w:rFonts w:ascii="Times New Roman" w:eastAsia="Times New Roman" w:hAnsi="Times New Roman" w:cs="Times New Roman"/>
          <w:sz w:val="24"/>
          <w:u w:val="single" w:color="000000"/>
        </w:rPr>
        <w:t>Support for Law Enforcement</w:t>
      </w:r>
      <w:r>
        <w:rPr>
          <w:rFonts w:ascii="Times New Roman" w:eastAsia="Times New Roman" w:hAnsi="Times New Roman" w:cs="Times New Roman"/>
          <w:sz w:val="24"/>
        </w:rPr>
        <w:t xml:space="preserve">: The integration of surveillance cameras aids law enforcement in monitoring public spaces, investigating incidents, and maintaining overall security. </w:t>
      </w:r>
    </w:p>
    <w:p w14:paraId="21A55BEF" w14:textId="77777777" w:rsidR="001D5C2B" w:rsidRDefault="00807308" w:rsidP="00807308">
      <w:pPr>
        <w:numPr>
          <w:ilvl w:val="1"/>
          <w:numId w:val="18"/>
        </w:numPr>
        <w:spacing w:after="0" w:line="357" w:lineRule="auto"/>
        <w:ind w:left="0" w:hanging="360"/>
        <w:mirrorIndents/>
        <w:jc w:val="both"/>
      </w:pPr>
      <w:r>
        <w:rPr>
          <w:rFonts w:ascii="Times New Roman" w:eastAsia="Times New Roman" w:hAnsi="Times New Roman" w:cs="Times New Roman"/>
          <w:sz w:val="24"/>
          <w:u w:val="single" w:color="000000"/>
        </w:rPr>
        <w:t>Emergency Preparedness</w:t>
      </w:r>
      <w:r>
        <w:rPr>
          <w:rFonts w:ascii="Times New Roman" w:eastAsia="Times New Roman" w:hAnsi="Times New Roman" w:cs="Times New Roman"/>
          <w:sz w:val="24"/>
        </w:rPr>
        <w:t xml:space="preserve">: The presence of smart poles enhances a city's overall emergency preparedness and resilience, providing a distributed network of assistance points across urban areas. </w:t>
      </w:r>
    </w:p>
    <w:p w14:paraId="5FC4B4CB" w14:textId="77777777" w:rsidR="001D5C2B" w:rsidRDefault="00807308" w:rsidP="00807308">
      <w:pPr>
        <w:spacing w:after="0"/>
        <w:mirrorIndents/>
      </w:pPr>
      <w:r>
        <w:rPr>
          <w:rFonts w:ascii="Times New Roman" w:eastAsia="Times New Roman" w:hAnsi="Times New Roman" w:cs="Times New Roman"/>
          <w:sz w:val="24"/>
        </w:rPr>
        <w:t xml:space="preserve"> </w:t>
      </w:r>
    </w:p>
    <w:p w14:paraId="659A53C2" w14:textId="77777777" w:rsidR="00536F62" w:rsidRDefault="00536F62">
      <w:pPr>
        <w:spacing w:line="278" w:lineRule="auto"/>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1858A8D7" w14:textId="5F373FE0" w:rsidR="001D5C2B" w:rsidRDefault="00807308" w:rsidP="00807308">
      <w:pPr>
        <w:spacing w:after="0"/>
        <w:ind w:hanging="10"/>
        <w:mirrorIndents/>
        <w:jc w:val="both"/>
      </w:pPr>
      <w:r>
        <w:rPr>
          <w:rFonts w:ascii="Times New Roman" w:eastAsia="Times New Roman" w:hAnsi="Times New Roman" w:cs="Times New Roman"/>
          <w:b/>
          <w:sz w:val="24"/>
        </w:rPr>
        <w:lastRenderedPageBreak/>
        <w:t xml:space="preserve">SOURCE CODE: </w:t>
      </w:r>
    </w:p>
    <w:p w14:paraId="268ED35A"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#include &lt;</w:t>
      </w:r>
      <w:proofErr w:type="spellStart"/>
      <w:r w:rsidRPr="00924BEE">
        <w:rPr>
          <w:rFonts w:ascii="Consolas" w:eastAsia="Times New Roman" w:hAnsi="Consolas" w:cs="Times New Roman"/>
          <w:bCs/>
          <w:sz w:val="24"/>
        </w:rPr>
        <w:t>SoftwareSerial.h</w:t>
      </w:r>
      <w:proofErr w:type="spellEnd"/>
      <w:r w:rsidRPr="00924BEE">
        <w:rPr>
          <w:rFonts w:ascii="Consolas" w:eastAsia="Times New Roman" w:hAnsi="Consolas" w:cs="Times New Roman"/>
          <w:bCs/>
          <w:sz w:val="24"/>
        </w:rPr>
        <w:t xml:space="preserve">&gt; </w:t>
      </w:r>
    </w:p>
    <w:p w14:paraId="504EE389"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#include &lt;</w:t>
      </w:r>
      <w:proofErr w:type="spellStart"/>
      <w:r w:rsidRPr="00924BEE">
        <w:rPr>
          <w:rFonts w:ascii="Consolas" w:eastAsia="Times New Roman" w:hAnsi="Consolas" w:cs="Times New Roman"/>
          <w:bCs/>
          <w:sz w:val="24"/>
        </w:rPr>
        <w:t>TinyGPS.h</w:t>
      </w:r>
      <w:proofErr w:type="spellEnd"/>
      <w:r w:rsidRPr="00924BEE">
        <w:rPr>
          <w:rFonts w:ascii="Consolas" w:eastAsia="Times New Roman" w:hAnsi="Consolas" w:cs="Times New Roman"/>
          <w:bCs/>
          <w:sz w:val="24"/>
        </w:rPr>
        <w:t xml:space="preserve">&gt; </w:t>
      </w:r>
    </w:p>
    <w:p w14:paraId="7D7BCF50" w14:textId="77777777" w:rsidR="00924BEE" w:rsidRPr="00924BEE" w:rsidRDefault="00924BEE" w:rsidP="00924BEE">
      <w:pPr>
        <w:spacing w:after="0"/>
        <w:mirrorIndents/>
        <w:rPr>
          <w:rFonts w:ascii="Consolas" w:eastAsia="Times New Roman" w:hAnsi="Consolas" w:cs="Times New Roman"/>
          <w:bCs/>
          <w:sz w:val="24"/>
        </w:rPr>
      </w:pPr>
    </w:p>
    <w:p w14:paraId="11CD3A62"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int state = 1; </w:t>
      </w:r>
    </w:p>
    <w:p w14:paraId="09458112" w14:textId="77777777" w:rsidR="00924BEE" w:rsidRPr="00924BEE" w:rsidRDefault="00924BEE" w:rsidP="00924BEE">
      <w:pPr>
        <w:spacing w:after="0"/>
        <w:mirrorIndents/>
        <w:rPr>
          <w:rFonts w:ascii="Consolas" w:eastAsia="Times New Roman" w:hAnsi="Consolas" w:cs="Times New Roman"/>
          <w:bCs/>
          <w:sz w:val="24"/>
        </w:rPr>
      </w:pPr>
      <w:proofErr w:type="spellStart"/>
      <w:r w:rsidRPr="00924BEE">
        <w:rPr>
          <w:rFonts w:ascii="Consolas" w:eastAsia="Times New Roman" w:hAnsi="Consolas" w:cs="Times New Roman"/>
          <w:bCs/>
          <w:sz w:val="24"/>
        </w:rPr>
        <w:t>const</w:t>
      </w:r>
      <w:proofErr w:type="spellEnd"/>
      <w:r w:rsidRPr="00924BEE">
        <w:rPr>
          <w:rFonts w:ascii="Consolas" w:eastAsia="Times New Roman" w:hAnsi="Consolas" w:cs="Times New Roman"/>
          <w:bCs/>
          <w:sz w:val="24"/>
        </w:rPr>
        <w:t xml:space="preserve"> int </w:t>
      </w:r>
      <w:proofErr w:type="spellStart"/>
      <w:r w:rsidRPr="00924BEE">
        <w:rPr>
          <w:rFonts w:ascii="Consolas" w:eastAsia="Times New Roman" w:hAnsi="Consolas" w:cs="Times New Roman"/>
          <w:bCs/>
          <w:sz w:val="24"/>
        </w:rPr>
        <w:t>btnPin</w:t>
      </w:r>
      <w:proofErr w:type="spellEnd"/>
      <w:r w:rsidRPr="00924BEE">
        <w:rPr>
          <w:rFonts w:ascii="Consolas" w:eastAsia="Times New Roman" w:hAnsi="Consolas" w:cs="Times New Roman"/>
          <w:bCs/>
          <w:sz w:val="24"/>
        </w:rPr>
        <w:t xml:space="preserve"> = 9; </w:t>
      </w:r>
    </w:p>
    <w:p w14:paraId="4A753D3F" w14:textId="77777777" w:rsidR="00924BEE" w:rsidRPr="00924BEE" w:rsidRDefault="00924BEE" w:rsidP="00924BEE">
      <w:pPr>
        <w:spacing w:after="0"/>
        <w:mirrorIndents/>
        <w:rPr>
          <w:rFonts w:ascii="Consolas" w:eastAsia="Times New Roman" w:hAnsi="Consolas" w:cs="Times New Roman"/>
          <w:bCs/>
          <w:sz w:val="24"/>
        </w:rPr>
      </w:pPr>
      <w:proofErr w:type="spellStart"/>
      <w:r w:rsidRPr="00924BEE">
        <w:rPr>
          <w:rFonts w:ascii="Consolas" w:eastAsia="Times New Roman" w:hAnsi="Consolas" w:cs="Times New Roman"/>
          <w:bCs/>
          <w:sz w:val="24"/>
        </w:rPr>
        <w:t>const</w:t>
      </w:r>
      <w:proofErr w:type="spellEnd"/>
      <w:r w:rsidRPr="00924BEE">
        <w:rPr>
          <w:rFonts w:ascii="Consolas" w:eastAsia="Times New Roman" w:hAnsi="Consolas" w:cs="Times New Roman"/>
          <w:bCs/>
          <w:sz w:val="24"/>
        </w:rPr>
        <w:t xml:space="preserve"> int </w:t>
      </w:r>
      <w:proofErr w:type="spellStart"/>
      <w:r w:rsidRPr="00924BEE">
        <w:rPr>
          <w:rFonts w:ascii="Consolas" w:eastAsia="Times New Roman" w:hAnsi="Consolas" w:cs="Times New Roman"/>
          <w:bCs/>
          <w:sz w:val="24"/>
        </w:rPr>
        <w:t>ledPin</w:t>
      </w:r>
      <w:proofErr w:type="spellEnd"/>
      <w:r w:rsidRPr="00924BEE">
        <w:rPr>
          <w:rFonts w:ascii="Consolas" w:eastAsia="Times New Roman" w:hAnsi="Consolas" w:cs="Times New Roman"/>
          <w:bCs/>
          <w:sz w:val="24"/>
        </w:rPr>
        <w:t xml:space="preserve"> = 10; </w:t>
      </w:r>
    </w:p>
    <w:p w14:paraId="0EBB6C16"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float </w:t>
      </w:r>
      <w:proofErr w:type="spellStart"/>
      <w:r w:rsidRPr="00924BEE">
        <w:rPr>
          <w:rFonts w:ascii="Consolas" w:eastAsia="Times New Roman" w:hAnsi="Consolas" w:cs="Times New Roman"/>
          <w:bCs/>
          <w:sz w:val="24"/>
        </w:rPr>
        <w:t>gpslat</w:t>
      </w:r>
      <w:proofErr w:type="spellEnd"/>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gpslon</w:t>
      </w:r>
      <w:proofErr w:type="spellEnd"/>
      <w:r w:rsidRPr="00924BEE">
        <w:rPr>
          <w:rFonts w:ascii="Consolas" w:eastAsia="Times New Roman" w:hAnsi="Consolas" w:cs="Times New Roman"/>
          <w:bCs/>
          <w:sz w:val="24"/>
        </w:rPr>
        <w:t xml:space="preserve">; </w:t>
      </w:r>
    </w:p>
    <w:p w14:paraId="472E456F" w14:textId="77777777" w:rsidR="00924BEE" w:rsidRPr="00924BEE" w:rsidRDefault="00924BEE" w:rsidP="00924BEE">
      <w:pPr>
        <w:spacing w:after="0"/>
        <w:mirrorIndents/>
        <w:rPr>
          <w:rFonts w:ascii="Consolas" w:eastAsia="Times New Roman" w:hAnsi="Consolas" w:cs="Times New Roman"/>
          <w:bCs/>
          <w:sz w:val="24"/>
        </w:rPr>
      </w:pPr>
    </w:p>
    <w:p w14:paraId="552A8B10" w14:textId="77777777" w:rsidR="00924BEE" w:rsidRPr="00924BEE" w:rsidRDefault="00924BEE" w:rsidP="00924BEE">
      <w:pPr>
        <w:spacing w:after="0"/>
        <w:mirrorIndents/>
        <w:rPr>
          <w:rFonts w:ascii="Consolas" w:eastAsia="Times New Roman" w:hAnsi="Consolas" w:cs="Times New Roman"/>
          <w:bCs/>
          <w:sz w:val="24"/>
        </w:rPr>
      </w:pPr>
      <w:proofErr w:type="spellStart"/>
      <w:r w:rsidRPr="00924BEE">
        <w:rPr>
          <w:rFonts w:ascii="Consolas" w:eastAsia="Times New Roman" w:hAnsi="Consolas" w:cs="Times New Roman"/>
          <w:bCs/>
          <w:sz w:val="24"/>
        </w:rPr>
        <w:t>TinyGPS</w:t>
      </w:r>
      <w:proofErr w:type="spellEnd"/>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gps</w:t>
      </w:r>
      <w:proofErr w:type="spellEnd"/>
      <w:r w:rsidRPr="00924BEE">
        <w:rPr>
          <w:rFonts w:ascii="Consolas" w:eastAsia="Times New Roman" w:hAnsi="Consolas" w:cs="Times New Roman"/>
          <w:bCs/>
          <w:sz w:val="24"/>
        </w:rPr>
        <w:t xml:space="preserve">; </w:t>
      </w:r>
    </w:p>
    <w:p w14:paraId="5C25D98D" w14:textId="77777777" w:rsidR="00924BEE" w:rsidRPr="00924BEE" w:rsidRDefault="00924BEE" w:rsidP="00924BEE">
      <w:pPr>
        <w:spacing w:after="0"/>
        <w:mirrorIndents/>
        <w:rPr>
          <w:rFonts w:ascii="Consolas" w:eastAsia="Times New Roman" w:hAnsi="Consolas" w:cs="Times New Roman"/>
          <w:bCs/>
          <w:sz w:val="24"/>
        </w:rPr>
      </w:pPr>
      <w:proofErr w:type="spellStart"/>
      <w:r w:rsidRPr="00924BEE">
        <w:rPr>
          <w:rFonts w:ascii="Consolas" w:eastAsia="Times New Roman" w:hAnsi="Consolas" w:cs="Times New Roman"/>
          <w:bCs/>
          <w:sz w:val="24"/>
        </w:rPr>
        <w:t>SoftwareSerial</w:t>
      </w:r>
      <w:proofErr w:type="spellEnd"/>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sgps</w:t>
      </w:r>
      <w:proofErr w:type="spellEnd"/>
      <w:r w:rsidRPr="00924BEE">
        <w:rPr>
          <w:rFonts w:ascii="Consolas" w:eastAsia="Times New Roman" w:hAnsi="Consolas" w:cs="Times New Roman"/>
          <w:bCs/>
          <w:sz w:val="24"/>
        </w:rPr>
        <w:t>(</w:t>
      </w:r>
      <w:proofErr w:type="gramEnd"/>
      <w:r w:rsidRPr="00924BEE">
        <w:rPr>
          <w:rFonts w:ascii="Consolas" w:eastAsia="Times New Roman" w:hAnsi="Consolas" w:cs="Times New Roman"/>
          <w:bCs/>
          <w:sz w:val="24"/>
        </w:rPr>
        <w:t xml:space="preserve">4, 5); </w:t>
      </w:r>
    </w:p>
    <w:p w14:paraId="3317CFEA" w14:textId="77777777" w:rsidR="00924BEE" w:rsidRPr="00924BEE" w:rsidRDefault="00924BEE" w:rsidP="00924BEE">
      <w:pPr>
        <w:spacing w:after="0"/>
        <w:mirrorIndents/>
        <w:rPr>
          <w:rFonts w:ascii="Consolas" w:eastAsia="Times New Roman" w:hAnsi="Consolas" w:cs="Times New Roman"/>
          <w:bCs/>
          <w:sz w:val="24"/>
        </w:rPr>
      </w:pPr>
      <w:proofErr w:type="spellStart"/>
      <w:r w:rsidRPr="00924BEE">
        <w:rPr>
          <w:rFonts w:ascii="Consolas" w:eastAsia="Times New Roman" w:hAnsi="Consolas" w:cs="Times New Roman"/>
          <w:bCs/>
          <w:sz w:val="24"/>
        </w:rPr>
        <w:t>SoftwareSerial</w:t>
      </w:r>
      <w:proofErr w:type="spellEnd"/>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sgsm</w:t>
      </w:r>
      <w:proofErr w:type="spellEnd"/>
      <w:r w:rsidRPr="00924BEE">
        <w:rPr>
          <w:rFonts w:ascii="Consolas" w:eastAsia="Times New Roman" w:hAnsi="Consolas" w:cs="Times New Roman"/>
          <w:bCs/>
          <w:sz w:val="24"/>
        </w:rPr>
        <w:t>(</w:t>
      </w:r>
      <w:proofErr w:type="gramEnd"/>
      <w:r w:rsidRPr="00924BEE">
        <w:rPr>
          <w:rFonts w:ascii="Consolas" w:eastAsia="Times New Roman" w:hAnsi="Consolas" w:cs="Times New Roman"/>
          <w:bCs/>
          <w:sz w:val="24"/>
        </w:rPr>
        <w:t xml:space="preserve">2, 3); </w:t>
      </w:r>
    </w:p>
    <w:p w14:paraId="339007BE" w14:textId="77777777" w:rsidR="00924BEE" w:rsidRPr="00924BEE" w:rsidRDefault="00924BEE" w:rsidP="00924BEE">
      <w:pPr>
        <w:spacing w:after="0"/>
        <w:mirrorIndents/>
        <w:rPr>
          <w:rFonts w:ascii="Consolas" w:eastAsia="Times New Roman" w:hAnsi="Consolas" w:cs="Times New Roman"/>
          <w:bCs/>
          <w:sz w:val="24"/>
        </w:rPr>
      </w:pPr>
    </w:p>
    <w:p w14:paraId="3785E5A8"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void </w:t>
      </w:r>
      <w:proofErr w:type="gramStart"/>
      <w:r w:rsidRPr="00924BEE">
        <w:rPr>
          <w:rFonts w:ascii="Consolas" w:eastAsia="Times New Roman" w:hAnsi="Consolas" w:cs="Times New Roman"/>
          <w:bCs/>
          <w:sz w:val="24"/>
        </w:rPr>
        <w:t>setup(</w:t>
      </w:r>
      <w:proofErr w:type="gramEnd"/>
      <w:r w:rsidRPr="00924BEE">
        <w:rPr>
          <w:rFonts w:ascii="Consolas" w:eastAsia="Times New Roman" w:hAnsi="Consolas" w:cs="Times New Roman"/>
          <w:bCs/>
          <w:sz w:val="24"/>
        </w:rPr>
        <w:t xml:space="preserve">) </w:t>
      </w:r>
    </w:p>
    <w:p w14:paraId="26C82B82"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
    <w:p w14:paraId="6839ED05"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Serial.begin</w:t>
      </w:r>
      <w:proofErr w:type="spellEnd"/>
      <w:r w:rsidRPr="00924BEE">
        <w:rPr>
          <w:rFonts w:ascii="Consolas" w:eastAsia="Times New Roman" w:hAnsi="Consolas" w:cs="Times New Roman"/>
          <w:bCs/>
          <w:sz w:val="24"/>
        </w:rPr>
        <w:t xml:space="preserve">(9600); </w:t>
      </w:r>
    </w:p>
    <w:p w14:paraId="1146CE02"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sgsm.begin</w:t>
      </w:r>
      <w:proofErr w:type="spellEnd"/>
      <w:proofErr w:type="gramEnd"/>
      <w:r w:rsidRPr="00924BEE">
        <w:rPr>
          <w:rFonts w:ascii="Consolas" w:eastAsia="Times New Roman" w:hAnsi="Consolas" w:cs="Times New Roman"/>
          <w:bCs/>
          <w:sz w:val="24"/>
        </w:rPr>
        <w:t xml:space="preserve">(9600); </w:t>
      </w:r>
    </w:p>
    <w:p w14:paraId="6459D97F"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sgps.begin</w:t>
      </w:r>
      <w:proofErr w:type="spellEnd"/>
      <w:proofErr w:type="gramEnd"/>
      <w:r w:rsidRPr="00924BEE">
        <w:rPr>
          <w:rFonts w:ascii="Consolas" w:eastAsia="Times New Roman" w:hAnsi="Consolas" w:cs="Times New Roman"/>
          <w:bCs/>
          <w:sz w:val="24"/>
        </w:rPr>
        <w:t xml:space="preserve">(9600); </w:t>
      </w:r>
    </w:p>
    <w:p w14:paraId="65F9D4DF"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pinMode</w:t>
      </w:r>
      <w:proofErr w:type="spellEnd"/>
      <w:r w:rsidRPr="00924BEE">
        <w:rPr>
          <w:rFonts w:ascii="Consolas" w:eastAsia="Times New Roman" w:hAnsi="Consolas" w:cs="Times New Roman"/>
          <w:bCs/>
          <w:sz w:val="24"/>
        </w:rPr>
        <w:t>(</w:t>
      </w:r>
      <w:proofErr w:type="gramStart"/>
      <w:r w:rsidRPr="00924BEE">
        <w:rPr>
          <w:rFonts w:ascii="Consolas" w:eastAsia="Times New Roman" w:hAnsi="Consolas" w:cs="Times New Roman"/>
          <w:bCs/>
          <w:sz w:val="24"/>
        </w:rPr>
        <w:t>10,OUTPUT</w:t>
      </w:r>
      <w:proofErr w:type="gramEnd"/>
      <w:r w:rsidRPr="00924BEE">
        <w:rPr>
          <w:rFonts w:ascii="Consolas" w:eastAsia="Times New Roman" w:hAnsi="Consolas" w:cs="Times New Roman"/>
          <w:bCs/>
          <w:sz w:val="24"/>
        </w:rPr>
        <w:t xml:space="preserve">); </w:t>
      </w:r>
    </w:p>
    <w:p w14:paraId="3C6852E4"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pinMode</w:t>
      </w:r>
      <w:proofErr w:type="spellEnd"/>
      <w:r w:rsidRPr="00924BEE">
        <w:rPr>
          <w:rFonts w:ascii="Consolas" w:eastAsia="Times New Roman" w:hAnsi="Consolas" w:cs="Times New Roman"/>
          <w:bCs/>
          <w:sz w:val="24"/>
        </w:rPr>
        <w:t>(</w:t>
      </w:r>
      <w:proofErr w:type="gramEnd"/>
      <w:r w:rsidRPr="00924BEE">
        <w:rPr>
          <w:rFonts w:ascii="Consolas" w:eastAsia="Times New Roman" w:hAnsi="Consolas" w:cs="Times New Roman"/>
          <w:bCs/>
          <w:sz w:val="24"/>
        </w:rPr>
        <w:t xml:space="preserve">9, INPUT); </w:t>
      </w:r>
    </w:p>
    <w:p w14:paraId="0940D38B"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
    <w:p w14:paraId="17001F64"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void </w:t>
      </w:r>
      <w:proofErr w:type="gramStart"/>
      <w:r w:rsidRPr="00924BEE">
        <w:rPr>
          <w:rFonts w:ascii="Consolas" w:eastAsia="Times New Roman" w:hAnsi="Consolas" w:cs="Times New Roman"/>
          <w:bCs/>
          <w:sz w:val="24"/>
        </w:rPr>
        <w:t>loop(</w:t>
      </w:r>
      <w:proofErr w:type="gramEnd"/>
      <w:r w:rsidRPr="00924BEE">
        <w:rPr>
          <w:rFonts w:ascii="Consolas" w:eastAsia="Times New Roman" w:hAnsi="Consolas" w:cs="Times New Roman"/>
          <w:bCs/>
          <w:sz w:val="24"/>
        </w:rPr>
        <w:t xml:space="preserve">)  </w:t>
      </w:r>
    </w:p>
    <w:p w14:paraId="7AC0F306"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
    <w:p w14:paraId="57383A1E"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sgps.listen</w:t>
      </w:r>
      <w:proofErr w:type="spellEnd"/>
      <w:proofErr w:type="gramEnd"/>
      <w:r w:rsidRPr="00924BEE">
        <w:rPr>
          <w:rFonts w:ascii="Consolas" w:eastAsia="Times New Roman" w:hAnsi="Consolas" w:cs="Times New Roman"/>
          <w:bCs/>
          <w:sz w:val="24"/>
        </w:rPr>
        <w:t xml:space="preserve">(); </w:t>
      </w:r>
    </w:p>
    <w:p w14:paraId="231A845D"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while (</w:t>
      </w:r>
      <w:proofErr w:type="spellStart"/>
      <w:proofErr w:type="gramStart"/>
      <w:r w:rsidRPr="00924BEE">
        <w:rPr>
          <w:rFonts w:ascii="Consolas" w:eastAsia="Times New Roman" w:hAnsi="Consolas" w:cs="Times New Roman"/>
          <w:bCs/>
          <w:sz w:val="24"/>
        </w:rPr>
        <w:t>sgps.available</w:t>
      </w:r>
      <w:proofErr w:type="spellEnd"/>
      <w:proofErr w:type="gramEnd"/>
      <w:r w:rsidRPr="00924BEE">
        <w:rPr>
          <w:rFonts w:ascii="Consolas" w:eastAsia="Times New Roman" w:hAnsi="Consolas" w:cs="Times New Roman"/>
          <w:bCs/>
          <w:sz w:val="24"/>
        </w:rPr>
        <w:t xml:space="preserve">()) </w:t>
      </w:r>
    </w:p>
    <w:p w14:paraId="4B54BA1A"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 </w:t>
      </w:r>
    </w:p>
    <w:p w14:paraId="0C745AE1"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int c = </w:t>
      </w:r>
      <w:proofErr w:type="spellStart"/>
      <w:proofErr w:type="gramStart"/>
      <w:r w:rsidRPr="00924BEE">
        <w:rPr>
          <w:rFonts w:ascii="Consolas" w:eastAsia="Times New Roman" w:hAnsi="Consolas" w:cs="Times New Roman"/>
          <w:bCs/>
          <w:sz w:val="24"/>
        </w:rPr>
        <w:t>sgps.read</w:t>
      </w:r>
      <w:proofErr w:type="spellEnd"/>
      <w:proofErr w:type="gramEnd"/>
      <w:r w:rsidRPr="00924BEE">
        <w:rPr>
          <w:rFonts w:ascii="Consolas" w:eastAsia="Times New Roman" w:hAnsi="Consolas" w:cs="Times New Roman"/>
          <w:bCs/>
          <w:sz w:val="24"/>
        </w:rPr>
        <w:t xml:space="preserve">(); </w:t>
      </w:r>
    </w:p>
    <w:p w14:paraId="66CF1EA3"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if(</w:t>
      </w:r>
      <w:proofErr w:type="spellStart"/>
      <w:proofErr w:type="gramStart"/>
      <w:r w:rsidRPr="00924BEE">
        <w:rPr>
          <w:rFonts w:ascii="Consolas" w:eastAsia="Times New Roman" w:hAnsi="Consolas" w:cs="Times New Roman"/>
          <w:bCs/>
          <w:sz w:val="24"/>
        </w:rPr>
        <w:t>gps.encode</w:t>
      </w:r>
      <w:proofErr w:type="spellEnd"/>
      <w:proofErr w:type="gramEnd"/>
      <w:r w:rsidRPr="00924BEE">
        <w:rPr>
          <w:rFonts w:ascii="Consolas" w:eastAsia="Times New Roman" w:hAnsi="Consolas" w:cs="Times New Roman"/>
          <w:bCs/>
          <w:sz w:val="24"/>
        </w:rPr>
        <w:t xml:space="preserve">(c)) </w:t>
      </w:r>
    </w:p>
    <w:p w14:paraId="32D73632"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 </w:t>
      </w:r>
    </w:p>
    <w:p w14:paraId="0546F3FC"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gps.f</w:t>
      </w:r>
      <w:proofErr w:type="gramEnd"/>
      <w:r w:rsidRPr="00924BEE">
        <w:rPr>
          <w:rFonts w:ascii="Consolas" w:eastAsia="Times New Roman" w:hAnsi="Consolas" w:cs="Times New Roman"/>
          <w:bCs/>
          <w:sz w:val="24"/>
        </w:rPr>
        <w:t>_get_</w:t>
      </w:r>
      <w:proofErr w:type="gramStart"/>
      <w:r w:rsidRPr="00924BEE">
        <w:rPr>
          <w:rFonts w:ascii="Consolas" w:eastAsia="Times New Roman" w:hAnsi="Consolas" w:cs="Times New Roman"/>
          <w:bCs/>
          <w:sz w:val="24"/>
        </w:rPr>
        <w:t>position</w:t>
      </w:r>
      <w:proofErr w:type="spellEnd"/>
      <w:r w:rsidRPr="00924BEE">
        <w:rPr>
          <w:rFonts w:ascii="Consolas" w:eastAsia="Times New Roman" w:hAnsi="Consolas" w:cs="Times New Roman"/>
          <w:bCs/>
          <w:sz w:val="24"/>
        </w:rPr>
        <w:t>(</w:t>
      </w:r>
      <w:proofErr w:type="gramEnd"/>
      <w:r w:rsidRPr="00924BEE">
        <w:rPr>
          <w:rFonts w:ascii="Consolas" w:eastAsia="Times New Roman" w:hAnsi="Consolas" w:cs="Times New Roman"/>
          <w:bCs/>
          <w:sz w:val="24"/>
        </w:rPr>
        <w:t>&amp;</w:t>
      </w:r>
      <w:proofErr w:type="spellStart"/>
      <w:r w:rsidRPr="00924BEE">
        <w:rPr>
          <w:rFonts w:ascii="Consolas" w:eastAsia="Times New Roman" w:hAnsi="Consolas" w:cs="Times New Roman"/>
          <w:bCs/>
          <w:sz w:val="24"/>
        </w:rPr>
        <w:t>gpslat</w:t>
      </w:r>
      <w:proofErr w:type="spellEnd"/>
      <w:r w:rsidRPr="00924BEE">
        <w:rPr>
          <w:rFonts w:ascii="Consolas" w:eastAsia="Times New Roman" w:hAnsi="Consolas" w:cs="Times New Roman"/>
          <w:bCs/>
          <w:sz w:val="24"/>
        </w:rPr>
        <w:t>, &amp;</w:t>
      </w:r>
      <w:proofErr w:type="spellStart"/>
      <w:r w:rsidRPr="00924BEE">
        <w:rPr>
          <w:rFonts w:ascii="Consolas" w:eastAsia="Times New Roman" w:hAnsi="Consolas" w:cs="Times New Roman"/>
          <w:bCs/>
          <w:sz w:val="24"/>
        </w:rPr>
        <w:t>gpslon</w:t>
      </w:r>
      <w:proofErr w:type="spellEnd"/>
      <w:r w:rsidRPr="00924BEE">
        <w:rPr>
          <w:rFonts w:ascii="Consolas" w:eastAsia="Times New Roman" w:hAnsi="Consolas" w:cs="Times New Roman"/>
          <w:bCs/>
          <w:sz w:val="24"/>
        </w:rPr>
        <w:t xml:space="preserve">); </w:t>
      </w:r>
    </w:p>
    <w:p w14:paraId="0E0AB988"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 </w:t>
      </w:r>
    </w:p>
    <w:p w14:paraId="4C7C459C"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 </w:t>
      </w:r>
    </w:p>
    <w:p w14:paraId="56875C25"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if (</w:t>
      </w:r>
      <w:proofErr w:type="spellStart"/>
      <w:r w:rsidRPr="00924BEE">
        <w:rPr>
          <w:rFonts w:ascii="Consolas" w:eastAsia="Times New Roman" w:hAnsi="Consolas" w:cs="Times New Roman"/>
          <w:bCs/>
          <w:sz w:val="24"/>
        </w:rPr>
        <w:t>digitalRead</w:t>
      </w:r>
      <w:proofErr w:type="spellEnd"/>
      <w:r w:rsidRPr="00924BEE">
        <w:rPr>
          <w:rFonts w:ascii="Consolas" w:eastAsia="Times New Roman" w:hAnsi="Consolas" w:cs="Times New Roman"/>
          <w:bCs/>
          <w:sz w:val="24"/>
        </w:rPr>
        <w:t>(</w:t>
      </w:r>
      <w:proofErr w:type="spellStart"/>
      <w:r w:rsidRPr="00924BEE">
        <w:rPr>
          <w:rFonts w:ascii="Consolas" w:eastAsia="Times New Roman" w:hAnsi="Consolas" w:cs="Times New Roman"/>
          <w:bCs/>
          <w:sz w:val="24"/>
        </w:rPr>
        <w:t>btnPin</w:t>
      </w:r>
      <w:proofErr w:type="spellEnd"/>
      <w:r w:rsidRPr="00924BEE">
        <w:rPr>
          <w:rFonts w:ascii="Consolas" w:eastAsia="Times New Roman" w:hAnsi="Consolas" w:cs="Times New Roman"/>
          <w:bCs/>
          <w:sz w:val="24"/>
        </w:rPr>
        <w:t xml:space="preserve">) == HIGH) </w:t>
      </w:r>
    </w:p>
    <w:p w14:paraId="21E6D58E"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 </w:t>
      </w:r>
    </w:p>
    <w:p w14:paraId="2F9B6175"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digitalWrite</w:t>
      </w:r>
      <w:proofErr w:type="spellEnd"/>
      <w:r w:rsidRPr="00924BEE">
        <w:rPr>
          <w:rFonts w:ascii="Consolas" w:eastAsia="Times New Roman" w:hAnsi="Consolas" w:cs="Times New Roman"/>
          <w:bCs/>
          <w:sz w:val="24"/>
        </w:rPr>
        <w:t>(</w:t>
      </w:r>
      <w:proofErr w:type="spellStart"/>
      <w:proofErr w:type="gramStart"/>
      <w:r w:rsidRPr="00924BEE">
        <w:rPr>
          <w:rFonts w:ascii="Consolas" w:eastAsia="Times New Roman" w:hAnsi="Consolas" w:cs="Times New Roman"/>
          <w:bCs/>
          <w:sz w:val="24"/>
        </w:rPr>
        <w:t>ledPin,HIGH</w:t>
      </w:r>
      <w:proofErr w:type="spellEnd"/>
      <w:proofErr w:type="gramEnd"/>
      <w:r w:rsidRPr="00924BEE">
        <w:rPr>
          <w:rFonts w:ascii="Consolas" w:eastAsia="Times New Roman" w:hAnsi="Consolas" w:cs="Times New Roman"/>
          <w:bCs/>
          <w:sz w:val="24"/>
        </w:rPr>
        <w:t xml:space="preserve">); </w:t>
      </w:r>
    </w:p>
    <w:p w14:paraId="76F69A2B"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gramStart"/>
      <w:r w:rsidRPr="00924BEE">
        <w:rPr>
          <w:rFonts w:ascii="Consolas" w:eastAsia="Times New Roman" w:hAnsi="Consolas" w:cs="Times New Roman"/>
          <w:bCs/>
          <w:sz w:val="24"/>
        </w:rPr>
        <w:t>delay(</w:t>
      </w:r>
      <w:proofErr w:type="gramEnd"/>
      <w:r w:rsidRPr="00924BEE">
        <w:rPr>
          <w:rFonts w:ascii="Consolas" w:eastAsia="Times New Roman" w:hAnsi="Consolas" w:cs="Times New Roman"/>
          <w:bCs/>
          <w:sz w:val="24"/>
        </w:rPr>
        <w:t xml:space="preserve">3000); </w:t>
      </w:r>
    </w:p>
    <w:p w14:paraId="6D856D90"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digitalWrite</w:t>
      </w:r>
      <w:proofErr w:type="spellEnd"/>
      <w:r w:rsidRPr="00924BEE">
        <w:rPr>
          <w:rFonts w:ascii="Consolas" w:eastAsia="Times New Roman" w:hAnsi="Consolas" w:cs="Times New Roman"/>
          <w:bCs/>
          <w:sz w:val="24"/>
        </w:rPr>
        <w:t>(</w:t>
      </w:r>
      <w:proofErr w:type="spellStart"/>
      <w:proofErr w:type="gramStart"/>
      <w:r w:rsidRPr="00924BEE">
        <w:rPr>
          <w:rFonts w:ascii="Consolas" w:eastAsia="Times New Roman" w:hAnsi="Consolas" w:cs="Times New Roman"/>
          <w:bCs/>
          <w:sz w:val="24"/>
        </w:rPr>
        <w:t>ledPin,LOW</w:t>
      </w:r>
      <w:proofErr w:type="spellEnd"/>
      <w:proofErr w:type="gramEnd"/>
      <w:r w:rsidRPr="00924BEE">
        <w:rPr>
          <w:rFonts w:ascii="Consolas" w:eastAsia="Times New Roman" w:hAnsi="Consolas" w:cs="Times New Roman"/>
          <w:bCs/>
          <w:sz w:val="24"/>
        </w:rPr>
        <w:t xml:space="preserve">); </w:t>
      </w:r>
    </w:p>
    <w:p w14:paraId="32C91696"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sgsm.listen</w:t>
      </w:r>
      <w:proofErr w:type="spellEnd"/>
      <w:proofErr w:type="gramEnd"/>
      <w:r w:rsidRPr="00924BEE">
        <w:rPr>
          <w:rFonts w:ascii="Consolas" w:eastAsia="Times New Roman" w:hAnsi="Consolas" w:cs="Times New Roman"/>
          <w:bCs/>
          <w:sz w:val="24"/>
        </w:rPr>
        <w:t xml:space="preserve">(); </w:t>
      </w:r>
    </w:p>
    <w:p w14:paraId="67745A46"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sgsm.print</w:t>
      </w:r>
      <w:proofErr w:type="spellEnd"/>
      <w:r w:rsidRPr="00924BEE">
        <w:rPr>
          <w:rFonts w:ascii="Consolas" w:eastAsia="Times New Roman" w:hAnsi="Consolas" w:cs="Times New Roman"/>
          <w:bCs/>
          <w:sz w:val="24"/>
        </w:rPr>
        <w:t xml:space="preserve">("\r"); </w:t>
      </w:r>
    </w:p>
    <w:p w14:paraId="75B80AD7"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gramStart"/>
      <w:r w:rsidRPr="00924BEE">
        <w:rPr>
          <w:rFonts w:ascii="Consolas" w:eastAsia="Times New Roman" w:hAnsi="Consolas" w:cs="Times New Roman"/>
          <w:bCs/>
          <w:sz w:val="24"/>
        </w:rPr>
        <w:t>delay(</w:t>
      </w:r>
      <w:proofErr w:type="gramEnd"/>
      <w:r w:rsidRPr="00924BEE">
        <w:rPr>
          <w:rFonts w:ascii="Consolas" w:eastAsia="Times New Roman" w:hAnsi="Consolas" w:cs="Times New Roman"/>
          <w:bCs/>
          <w:sz w:val="24"/>
        </w:rPr>
        <w:t xml:space="preserve">1000); </w:t>
      </w:r>
    </w:p>
    <w:p w14:paraId="3084CB06"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sgsm.print</w:t>
      </w:r>
      <w:proofErr w:type="spellEnd"/>
      <w:r w:rsidRPr="00924BEE">
        <w:rPr>
          <w:rFonts w:ascii="Consolas" w:eastAsia="Times New Roman" w:hAnsi="Consolas" w:cs="Times New Roman"/>
          <w:bCs/>
          <w:sz w:val="24"/>
        </w:rPr>
        <w:t xml:space="preserve">("AT+CMGF=1\r"); </w:t>
      </w:r>
    </w:p>
    <w:p w14:paraId="716D74D3"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gramStart"/>
      <w:r w:rsidRPr="00924BEE">
        <w:rPr>
          <w:rFonts w:ascii="Consolas" w:eastAsia="Times New Roman" w:hAnsi="Consolas" w:cs="Times New Roman"/>
          <w:bCs/>
          <w:sz w:val="24"/>
        </w:rPr>
        <w:t>delay(</w:t>
      </w:r>
      <w:proofErr w:type="gramEnd"/>
      <w:r w:rsidRPr="00924BEE">
        <w:rPr>
          <w:rFonts w:ascii="Consolas" w:eastAsia="Times New Roman" w:hAnsi="Consolas" w:cs="Times New Roman"/>
          <w:bCs/>
          <w:sz w:val="24"/>
        </w:rPr>
        <w:t xml:space="preserve">1000); </w:t>
      </w:r>
    </w:p>
    <w:p w14:paraId="0F27C614"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/*Replace XXXXXXXXXX to </w:t>
      </w:r>
      <w:proofErr w:type="gramStart"/>
      <w:r w:rsidRPr="00924BEE">
        <w:rPr>
          <w:rFonts w:ascii="Consolas" w:eastAsia="Times New Roman" w:hAnsi="Consolas" w:cs="Times New Roman"/>
          <w:bCs/>
          <w:sz w:val="24"/>
        </w:rPr>
        <w:t>10 digit</w:t>
      </w:r>
      <w:proofErr w:type="gramEnd"/>
      <w:r w:rsidRPr="00924BEE">
        <w:rPr>
          <w:rFonts w:ascii="Consolas" w:eastAsia="Times New Roman" w:hAnsi="Consolas" w:cs="Times New Roman"/>
          <w:bCs/>
          <w:sz w:val="24"/>
        </w:rPr>
        <w:t xml:space="preserve"> mobile number &amp; ZZ to </w:t>
      </w:r>
      <w:proofErr w:type="gramStart"/>
      <w:r w:rsidRPr="00924BEE">
        <w:rPr>
          <w:rFonts w:ascii="Consolas" w:eastAsia="Times New Roman" w:hAnsi="Consolas" w:cs="Times New Roman"/>
          <w:bCs/>
          <w:sz w:val="24"/>
        </w:rPr>
        <w:t>2 digit</w:t>
      </w:r>
      <w:proofErr w:type="gramEnd"/>
      <w:r w:rsidRPr="00924BEE">
        <w:rPr>
          <w:rFonts w:ascii="Consolas" w:eastAsia="Times New Roman" w:hAnsi="Consolas" w:cs="Times New Roman"/>
          <w:bCs/>
          <w:sz w:val="24"/>
        </w:rPr>
        <w:t xml:space="preserve"> country code*/ </w:t>
      </w:r>
    </w:p>
    <w:p w14:paraId="03E6B7D3"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lastRenderedPageBreak/>
        <w:t xml:space="preserve">    </w:t>
      </w:r>
      <w:proofErr w:type="spellStart"/>
      <w:r w:rsidRPr="00924BEE">
        <w:rPr>
          <w:rFonts w:ascii="Consolas" w:eastAsia="Times New Roman" w:hAnsi="Consolas" w:cs="Times New Roman"/>
          <w:bCs/>
          <w:sz w:val="24"/>
        </w:rPr>
        <w:t>sgsm.print</w:t>
      </w:r>
      <w:proofErr w:type="spellEnd"/>
      <w:r w:rsidRPr="00924BEE">
        <w:rPr>
          <w:rFonts w:ascii="Consolas" w:eastAsia="Times New Roman" w:hAnsi="Consolas" w:cs="Times New Roman"/>
          <w:bCs/>
          <w:sz w:val="24"/>
        </w:rPr>
        <w:t xml:space="preserve">("AT+CMGS=\"+ZZXXXXXXXXXX\"\r"); </w:t>
      </w:r>
    </w:p>
    <w:p w14:paraId="4526C2DD"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gramStart"/>
      <w:r w:rsidRPr="00924BEE">
        <w:rPr>
          <w:rFonts w:ascii="Consolas" w:eastAsia="Times New Roman" w:hAnsi="Consolas" w:cs="Times New Roman"/>
          <w:bCs/>
          <w:sz w:val="24"/>
        </w:rPr>
        <w:t>delay(</w:t>
      </w:r>
      <w:proofErr w:type="gramEnd"/>
      <w:r w:rsidRPr="00924BEE">
        <w:rPr>
          <w:rFonts w:ascii="Consolas" w:eastAsia="Times New Roman" w:hAnsi="Consolas" w:cs="Times New Roman"/>
          <w:bCs/>
          <w:sz w:val="24"/>
        </w:rPr>
        <w:t xml:space="preserve">1000); </w:t>
      </w:r>
    </w:p>
    <w:p w14:paraId="7B0E6E60"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sgsm.print</w:t>
      </w:r>
      <w:proofErr w:type="spellEnd"/>
      <w:r w:rsidRPr="00924BEE">
        <w:rPr>
          <w:rFonts w:ascii="Consolas" w:eastAsia="Times New Roman" w:hAnsi="Consolas" w:cs="Times New Roman"/>
          <w:bCs/>
          <w:sz w:val="24"/>
        </w:rPr>
        <w:t xml:space="preserve">("https://www.google.com/maps/?q="); </w:t>
      </w:r>
    </w:p>
    <w:p w14:paraId="73AD4DC3"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sgsm.</w:t>
      </w:r>
      <w:proofErr w:type="gramStart"/>
      <w:r w:rsidRPr="00924BEE">
        <w:rPr>
          <w:rFonts w:ascii="Consolas" w:eastAsia="Times New Roman" w:hAnsi="Consolas" w:cs="Times New Roman"/>
          <w:bCs/>
          <w:sz w:val="24"/>
        </w:rPr>
        <w:t>print</w:t>
      </w:r>
      <w:proofErr w:type="spellEnd"/>
      <w:r w:rsidRPr="00924BEE">
        <w:rPr>
          <w:rFonts w:ascii="Consolas" w:eastAsia="Times New Roman" w:hAnsi="Consolas" w:cs="Times New Roman"/>
          <w:bCs/>
          <w:sz w:val="24"/>
        </w:rPr>
        <w:t>(</w:t>
      </w:r>
      <w:proofErr w:type="gramEnd"/>
      <w:r w:rsidRPr="00924BEE">
        <w:rPr>
          <w:rFonts w:ascii="Consolas" w:eastAsia="Times New Roman" w:hAnsi="Consolas" w:cs="Times New Roman"/>
          <w:bCs/>
          <w:sz w:val="24"/>
        </w:rPr>
        <w:t xml:space="preserve">"ALERT HELP NEEDED"); </w:t>
      </w:r>
    </w:p>
    <w:p w14:paraId="5A8D1977"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sgsm.</w:t>
      </w:r>
      <w:proofErr w:type="gramStart"/>
      <w:r w:rsidRPr="00924BEE">
        <w:rPr>
          <w:rFonts w:ascii="Consolas" w:eastAsia="Times New Roman" w:hAnsi="Consolas" w:cs="Times New Roman"/>
          <w:bCs/>
          <w:sz w:val="24"/>
        </w:rPr>
        <w:t>print</w:t>
      </w:r>
      <w:proofErr w:type="spellEnd"/>
      <w:r w:rsidRPr="00924BEE">
        <w:rPr>
          <w:rFonts w:ascii="Consolas" w:eastAsia="Times New Roman" w:hAnsi="Consolas" w:cs="Times New Roman"/>
          <w:bCs/>
          <w:sz w:val="24"/>
        </w:rPr>
        <w:t>(</w:t>
      </w:r>
      <w:proofErr w:type="spellStart"/>
      <w:proofErr w:type="gramEnd"/>
      <w:r w:rsidRPr="00924BEE">
        <w:rPr>
          <w:rFonts w:ascii="Consolas" w:eastAsia="Times New Roman" w:hAnsi="Consolas" w:cs="Times New Roman"/>
          <w:bCs/>
          <w:sz w:val="24"/>
        </w:rPr>
        <w:t>gpslat</w:t>
      </w:r>
      <w:proofErr w:type="spellEnd"/>
      <w:r w:rsidRPr="00924BEE">
        <w:rPr>
          <w:rFonts w:ascii="Consolas" w:eastAsia="Times New Roman" w:hAnsi="Consolas" w:cs="Times New Roman"/>
          <w:bCs/>
          <w:sz w:val="24"/>
        </w:rPr>
        <w:t xml:space="preserve">, 6); </w:t>
      </w:r>
    </w:p>
    <w:p w14:paraId="7216CC29"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sgsm.</w:t>
      </w:r>
      <w:proofErr w:type="gramStart"/>
      <w:r w:rsidRPr="00924BEE">
        <w:rPr>
          <w:rFonts w:ascii="Consolas" w:eastAsia="Times New Roman" w:hAnsi="Consolas" w:cs="Times New Roman"/>
          <w:bCs/>
          <w:sz w:val="24"/>
        </w:rPr>
        <w:t>print</w:t>
      </w:r>
      <w:proofErr w:type="spellEnd"/>
      <w:r w:rsidRPr="00924BEE">
        <w:rPr>
          <w:rFonts w:ascii="Consolas" w:eastAsia="Times New Roman" w:hAnsi="Consolas" w:cs="Times New Roman"/>
          <w:bCs/>
          <w:sz w:val="24"/>
        </w:rPr>
        <w:t>(</w:t>
      </w:r>
      <w:proofErr w:type="gramEnd"/>
      <w:r w:rsidRPr="00924BEE">
        <w:rPr>
          <w:rFonts w:ascii="Consolas" w:eastAsia="Times New Roman" w:hAnsi="Consolas" w:cs="Times New Roman"/>
          <w:bCs/>
          <w:sz w:val="24"/>
        </w:rPr>
        <w:t xml:space="preserve">","); </w:t>
      </w:r>
    </w:p>
    <w:p w14:paraId="6FA32A3E"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sgsm.</w:t>
      </w:r>
      <w:proofErr w:type="gramStart"/>
      <w:r w:rsidRPr="00924BEE">
        <w:rPr>
          <w:rFonts w:ascii="Consolas" w:eastAsia="Times New Roman" w:hAnsi="Consolas" w:cs="Times New Roman"/>
          <w:bCs/>
          <w:sz w:val="24"/>
        </w:rPr>
        <w:t>print</w:t>
      </w:r>
      <w:proofErr w:type="spellEnd"/>
      <w:r w:rsidRPr="00924BEE">
        <w:rPr>
          <w:rFonts w:ascii="Consolas" w:eastAsia="Times New Roman" w:hAnsi="Consolas" w:cs="Times New Roman"/>
          <w:bCs/>
          <w:sz w:val="24"/>
        </w:rPr>
        <w:t>(</w:t>
      </w:r>
      <w:proofErr w:type="spellStart"/>
      <w:proofErr w:type="gramEnd"/>
      <w:r w:rsidRPr="00924BEE">
        <w:rPr>
          <w:rFonts w:ascii="Consolas" w:eastAsia="Times New Roman" w:hAnsi="Consolas" w:cs="Times New Roman"/>
          <w:bCs/>
          <w:sz w:val="24"/>
        </w:rPr>
        <w:t>gpslon</w:t>
      </w:r>
      <w:proofErr w:type="spellEnd"/>
      <w:r w:rsidRPr="00924BEE">
        <w:rPr>
          <w:rFonts w:ascii="Consolas" w:eastAsia="Times New Roman" w:hAnsi="Consolas" w:cs="Times New Roman"/>
          <w:bCs/>
          <w:sz w:val="24"/>
        </w:rPr>
        <w:t xml:space="preserve">, 6);      </w:t>
      </w:r>
    </w:p>
    <w:p w14:paraId="61987559"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gramStart"/>
      <w:r w:rsidRPr="00924BEE">
        <w:rPr>
          <w:rFonts w:ascii="Consolas" w:eastAsia="Times New Roman" w:hAnsi="Consolas" w:cs="Times New Roman"/>
          <w:bCs/>
          <w:sz w:val="24"/>
        </w:rPr>
        <w:t>delay(</w:t>
      </w:r>
      <w:proofErr w:type="gramEnd"/>
      <w:r w:rsidRPr="00924BEE">
        <w:rPr>
          <w:rFonts w:ascii="Consolas" w:eastAsia="Times New Roman" w:hAnsi="Consolas" w:cs="Times New Roman"/>
          <w:bCs/>
          <w:sz w:val="24"/>
        </w:rPr>
        <w:t xml:space="preserve">1000); </w:t>
      </w:r>
    </w:p>
    <w:p w14:paraId="30DAB5AB"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sgsm.write</w:t>
      </w:r>
      <w:proofErr w:type="spellEnd"/>
      <w:proofErr w:type="gramEnd"/>
      <w:r w:rsidRPr="00924BEE">
        <w:rPr>
          <w:rFonts w:ascii="Consolas" w:eastAsia="Times New Roman" w:hAnsi="Consolas" w:cs="Times New Roman"/>
          <w:bCs/>
          <w:sz w:val="24"/>
        </w:rPr>
        <w:t xml:space="preserve">(0x1A); </w:t>
      </w:r>
    </w:p>
    <w:p w14:paraId="51782EE5"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gramStart"/>
      <w:r w:rsidRPr="00924BEE">
        <w:rPr>
          <w:rFonts w:ascii="Consolas" w:eastAsia="Times New Roman" w:hAnsi="Consolas" w:cs="Times New Roman"/>
          <w:bCs/>
          <w:sz w:val="24"/>
        </w:rPr>
        <w:t>delay(</w:t>
      </w:r>
      <w:proofErr w:type="gramEnd"/>
      <w:r w:rsidRPr="00924BEE">
        <w:rPr>
          <w:rFonts w:ascii="Consolas" w:eastAsia="Times New Roman" w:hAnsi="Consolas" w:cs="Times New Roman"/>
          <w:bCs/>
          <w:sz w:val="24"/>
        </w:rPr>
        <w:t xml:space="preserve">1000); </w:t>
      </w:r>
    </w:p>
    <w:p w14:paraId="0AABF5DD"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state=1;</w:t>
      </w:r>
    </w:p>
    <w:p w14:paraId="0203DDA1"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Serial.println</w:t>
      </w:r>
      <w:proofErr w:type="spellEnd"/>
      <w:r w:rsidRPr="00924BEE">
        <w:rPr>
          <w:rFonts w:ascii="Consolas" w:eastAsia="Times New Roman" w:hAnsi="Consolas" w:cs="Times New Roman"/>
          <w:bCs/>
          <w:sz w:val="24"/>
        </w:rPr>
        <w:t>(</w:t>
      </w:r>
      <w:proofErr w:type="spellStart"/>
      <w:r w:rsidRPr="00924BEE">
        <w:rPr>
          <w:rFonts w:ascii="Consolas" w:eastAsia="Times New Roman" w:hAnsi="Consolas" w:cs="Times New Roman"/>
          <w:bCs/>
          <w:sz w:val="24"/>
        </w:rPr>
        <w:t>gpslat</w:t>
      </w:r>
      <w:proofErr w:type="spellEnd"/>
      <w:r w:rsidRPr="00924BEE">
        <w:rPr>
          <w:rFonts w:ascii="Consolas" w:eastAsia="Times New Roman" w:hAnsi="Consolas" w:cs="Times New Roman"/>
          <w:bCs/>
          <w:sz w:val="24"/>
        </w:rPr>
        <w:t xml:space="preserve">); </w:t>
      </w:r>
    </w:p>
    <w:p w14:paraId="695A21C2"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r w:rsidRPr="00924BEE">
        <w:rPr>
          <w:rFonts w:ascii="Consolas" w:eastAsia="Times New Roman" w:hAnsi="Consolas" w:cs="Times New Roman"/>
          <w:bCs/>
          <w:sz w:val="24"/>
        </w:rPr>
        <w:t>Serial.println</w:t>
      </w:r>
      <w:proofErr w:type="spellEnd"/>
      <w:r w:rsidRPr="00924BEE">
        <w:rPr>
          <w:rFonts w:ascii="Consolas" w:eastAsia="Times New Roman" w:hAnsi="Consolas" w:cs="Times New Roman"/>
          <w:bCs/>
          <w:sz w:val="24"/>
        </w:rPr>
        <w:t>(</w:t>
      </w:r>
      <w:proofErr w:type="spellStart"/>
      <w:r w:rsidRPr="00924BEE">
        <w:rPr>
          <w:rFonts w:ascii="Consolas" w:eastAsia="Times New Roman" w:hAnsi="Consolas" w:cs="Times New Roman"/>
          <w:bCs/>
          <w:sz w:val="24"/>
        </w:rPr>
        <w:t>gpslon</w:t>
      </w:r>
      <w:proofErr w:type="spellEnd"/>
      <w:r w:rsidRPr="00924BEE">
        <w:rPr>
          <w:rFonts w:ascii="Consolas" w:eastAsia="Times New Roman" w:hAnsi="Consolas" w:cs="Times New Roman"/>
          <w:bCs/>
          <w:sz w:val="24"/>
        </w:rPr>
        <w:t xml:space="preserve">); </w:t>
      </w:r>
    </w:p>
    <w:p w14:paraId="41CDF921"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spellStart"/>
      <w:proofErr w:type="gramStart"/>
      <w:r w:rsidRPr="00924BEE">
        <w:rPr>
          <w:rFonts w:ascii="Consolas" w:eastAsia="Times New Roman" w:hAnsi="Consolas" w:cs="Times New Roman"/>
          <w:bCs/>
          <w:sz w:val="24"/>
        </w:rPr>
        <w:t>digitalWrite</w:t>
      </w:r>
      <w:proofErr w:type="spellEnd"/>
      <w:r w:rsidRPr="00924BEE">
        <w:rPr>
          <w:rFonts w:ascii="Consolas" w:eastAsia="Times New Roman" w:hAnsi="Consolas" w:cs="Times New Roman"/>
          <w:bCs/>
          <w:sz w:val="24"/>
        </w:rPr>
        <w:t>(</w:t>
      </w:r>
      <w:proofErr w:type="spellStart"/>
      <w:proofErr w:type="gramEnd"/>
      <w:r w:rsidRPr="00924BEE">
        <w:rPr>
          <w:rFonts w:ascii="Consolas" w:eastAsia="Times New Roman" w:hAnsi="Consolas" w:cs="Times New Roman"/>
          <w:bCs/>
          <w:sz w:val="24"/>
        </w:rPr>
        <w:t>btnPin</w:t>
      </w:r>
      <w:proofErr w:type="spellEnd"/>
      <w:r w:rsidRPr="00924BEE">
        <w:rPr>
          <w:rFonts w:ascii="Consolas" w:eastAsia="Times New Roman" w:hAnsi="Consolas" w:cs="Times New Roman"/>
          <w:bCs/>
          <w:sz w:val="24"/>
        </w:rPr>
        <w:t xml:space="preserve">, LOW); </w:t>
      </w:r>
    </w:p>
    <w:p w14:paraId="15DB35D1"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 </w:t>
      </w:r>
    </w:p>
    <w:p w14:paraId="15AC49B4"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if (</w:t>
      </w:r>
      <w:proofErr w:type="spellStart"/>
      <w:r w:rsidRPr="00924BEE">
        <w:rPr>
          <w:rFonts w:ascii="Consolas" w:eastAsia="Times New Roman" w:hAnsi="Consolas" w:cs="Times New Roman"/>
          <w:bCs/>
          <w:sz w:val="24"/>
        </w:rPr>
        <w:t>digitalRead</w:t>
      </w:r>
      <w:proofErr w:type="spellEnd"/>
      <w:r w:rsidRPr="00924BEE">
        <w:rPr>
          <w:rFonts w:ascii="Consolas" w:eastAsia="Times New Roman" w:hAnsi="Consolas" w:cs="Times New Roman"/>
          <w:bCs/>
          <w:sz w:val="24"/>
        </w:rPr>
        <w:t>(</w:t>
      </w:r>
      <w:proofErr w:type="spellStart"/>
      <w:r w:rsidRPr="00924BEE">
        <w:rPr>
          <w:rFonts w:ascii="Consolas" w:eastAsia="Times New Roman" w:hAnsi="Consolas" w:cs="Times New Roman"/>
          <w:bCs/>
          <w:sz w:val="24"/>
        </w:rPr>
        <w:t>btnPin</w:t>
      </w:r>
      <w:proofErr w:type="spellEnd"/>
      <w:r w:rsidRPr="00924BEE">
        <w:rPr>
          <w:rFonts w:ascii="Consolas" w:eastAsia="Times New Roman" w:hAnsi="Consolas" w:cs="Times New Roman"/>
          <w:bCs/>
          <w:sz w:val="24"/>
        </w:rPr>
        <w:t xml:space="preserve">) == LOW) </w:t>
      </w:r>
    </w:p>
    <w:p w14:paraId="0D942967"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 </w:t>
      </w:r>
    </w:p>
    <w:p w14:paraId="080511F0"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state = 0; </w:t>
      </w:r>
    </w:p>
    <w:p w14:paraId="458DDC89"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
    <w:p w14:paraId="6E523E05" w14:textId="77777777" w:rsidR="00924BEE" w:rsidRPr="00924BEE" w:rsidRDefault="00924BEE" w:rsidP="00924BEE">
      <w:pPr>
        <w:spacing w:after="0"/>
        <w:mirrorIndents/>
        <w:rPr>
          <w:rFonts w:ascii="Consolas" w:eastAsia="Times New Roman" w:hAnsi="Consolas" w:cs="Times New Roman"/>
          <w:bCs/>
          <w:sz w:val="24"/>
        </w:rPr>
      </w:pPr>
      <w:r w:rsidRPr="00924BEE">
        <w:rPr>
          <w:rFonts w:ascii="Consolas" w:eastAsia="Times New Roman" w:hAnsi="Consolas" w:cs="Times New Roman"/>
          <w:bCs/>
          <w:sz w:val="24"/>
        </w:rPr>
        <w:t xml:space="preserve">  </w:t>
      </w:r>
      <w:proofErr w:type="gramStart"/>
      <w:r w:rsidRPr="00924BEE">
        <w:rPr>
          <w:rFonts w:ascii="Consolas" w:eastAsia="Times New Roman" w:hAnsi="Consolas" w:cs="Times New Roman"/>
          <w:bCs/>
          <w:sz w:val="24"/>
        </w:rPr>
        <w:t>delay(</w:t>
      </w:r>
      <w:proofErr w:type="gramEnd"/>
      <w:r w:rsidRPr="00924BEE">
        <w:rPr>
          <w:rFonts w:ascii="Consolas" w:eastAsia="Times New Roman" w:hAnsi="Consolas" w:cs="Times New Roman"/>
          <w:bCs/>
          <w:sz w:val="24"/>
        </w:rPr>
        <w:t>100);</w:t>
      </w:r>
    </w:p>
    <w:p w14:paraId="5C431E19" w14:textId="6422463E" w:rsidR="001D5C2B" w:rsidRDefault="00924BEE" w:rsidP="00924BEE">
      <w:pPr>
        <w:spacing w:after="0"/>
        <w:mirrorIndents/>
      </w:pPr>
      <w:r w:rsidRPr="00924BEE">
        <w:rPr>
          <w:rFonts w:ascii="Consolas" w:eastAsia="Times New Roman" w:hAnsi="Consolas" w:cs="Times New Roman"/>
          <w:bCs/>
          <w:sz w:val="24"/>
        </w:rPr>
        <w:t>}</w:t>
      </w:r>
      <w:r w:rsidR="00807308">
        <w:rPr>
          <w:rFonts w:ascii="Times New Roman" w:eastAsia="Times New Roman" w:hAnsi="Times New Roman" w:cs="Times New Roman"/>
          <w:b/>
          <w:sz w:val="24"/>
        </w:rPr>
        <w:t xml:space="preserve"> </w:t>
      </w:r>
    </w:p>
    <w:p w14:paraId="15E69806" w14:textId="77777777" w:rsidR="001D5C2B" w:rsidRDefault="00807308" w:rsidP="00807308">
      <w:pPr>
        <w:spacing w:after="0"/>
        <w:mirrorIndents/>
      </w:pPr>
      <w:r>
        <w:rPr>
          <w:rFonts w:ascii="Times New Roman" w:eastAsia="Times New Roman" w:hAnsi="Times New Roman" w:cs="Times New Roman"/>
          <w:b/>
          <w:sz w:val="24"/>
        </w:rPr>
        <w:t xml:space="preserve"> </w:t>
      </w:r>
    </w:p>
    <w:p w14:paraId="4A62EA15" w14:textId="77777777" w:rsidR="001D5C2B" w:rsidRDefault="00807308" w:rsidP="00807308">
      <w:pPr>
        <w:spacing w:after="0"/>
        <w:mirrorIndents/>
      </w:pPr>
      <w:r>
        <w:rPr>
          <w:rFonts w:ascii="Times New Roman" w:eastAsia="Times New Roman" w:hAnsi="Times New Roman" w:cs="Times New Roman"/>
          <w:b/>
          <w:sz w:val="24"/>
        </w:rPr>
        <w:t xml:space="preserve"> </w:t>
      </w:r>
    </w:p>
    <w:p w14:paraId="4FBB018B" w14:textId="77777777" w:rsidR="001D5C2B" w:rsidRDefault="00807308" w:rsidP="00807308">
      <w:pPr>
        <w:spacing w:after="0"/>
        <w:mirrorIndents/>
      </w:pPr>
      <w:r>
        <w:rPr>
          <w:rFonts w:ascii="Times New Roman" w:eastAsia="Times New Roman" w:hAnsi="Times New Roman" w:cs="Times New Roman"/>
          <w:b/>
          <w:sz w:val="24"/>
        </w:rPr>
        <w:t xml:space="preserve"> </w:t>
      </w:r>
    </w:p>
    <w:p w14:paraId="54370A23" w14:textId="77777777" w:rsidR="001D5C2B" w:rsidRDefault="00807308" w:rsidP="00807308">
      <w:pPr>
        <w:spacing w:after="0"/>
        <w:mirrorIndents/>
        <w:jc w:val="right"/>
      </w:pPr>
      <w:r>
        <w:rPr>
          <w:rFonts w:ascii="Times New Roman" w:eastAsia="Times New Roman" w:hAnsi="Times New Roman" w:cs="Times New Roman"/>
          <w:b/>
          <w:sz w:val="24"/>
        </w:rPr>
        <w:t xml:space="preserve"> </w:t>
      </w:r>
    </w:p>
    <w:p w14:paraId="5E8CB5FB" w14:textId="77777777" w:rsidR="001D5C2B" w:rsidRDefault="00807308" w:rsidP="00807308">
      <w:pPr>
        <w:spacing w:after="0"/>
        <w:mirrorIndents/>
        <w:jc w:val="right"/>
      </w:pPr>
      <w:r>
        <w:rPr>
          <w:rFonts w:ascii="Times New Roman" w:eastAsia="Times New Roman" w:hAnsi="Times New Roman" w:cs="Times New Roman"/>
          <w:b/>
          <w:sz w:val="36"/>
        </w:rPr>
        <w:t xml:space="preserve"> </w:t>
      </w:r>
    </w:p>
    <w:p w14:paraId="572E5325" w14:textId="77777777" w:rsidR="001D5C2B" w:rsidRDefault="00807308" w:rsidP="00807308">
      <w:pPr>
        <w:spacing w:after="0"/>
        <w:mirrorIndents/>
        <w:jc w:val="right"/>
      </w:pPr>
      <w:r>
        <w:rPr>
          <w:rFonts w:ascii="Times New Roman" w:eastAsia="Times New Roman" w:hAnsi="Times New Roman" w:cs="Times New Roman"/>
          <w:b/>
          <w:sz w:val="36"/>
        </w:rPr>
        <w:t xml:space="preserve"> </w:t>
      </w:r>
    </w:p>
    <w:p w14:paraId="2738A10A" w14:textId="77777777" w:rsidR="001D5C2B" w:rsidRDefault="00807308" w:rsidP="00807308">
      <w:pPr>
        <w:spacing w:after="0"/>
        <w:mirrorIndents/>
        <w:jc w:val="right"/>
      </w:pPr>
      <w:r>
        <w:rPr>
          <w:rFonts w:ascii="Times New Roman" w:eastAsia="Times New Roman" w:hAnsi="Times New Roman" w:cs="Times New Roman"/>
          <w:b/>
          <w:sz w:val="36"/>
        </w:rPr>
        <w:t xml:space="preserve"> </w:t>
      </w:r>
    </w:p>
    <w:p w14:paraId="4286B401" w14:textId="77777777" w:rsidR="001D5C2B" w:rsidRDefault="00807308" w:rsidP="00807308">
      <w:pPr>
        <w:spacing w:after="0"/>
        <w:mirrorIndents/>
        <w:jc w:val="right"/>
      </w:pPr>
      <w:r>
        <w:rPr>
          <w:rFonts w:ascii="Times New Roman" w:eastAsia="Times New Roman" w:hAnsi="Times New Roman" w:cs="Times New Roman"/>
          <w:b/>
          <w:sz w:val="36"/>
        </w:rPr>
        <w:t xml:space="preserve"> </w:t>
      </w:r>
    </w:p>
    <w:p w14:paraId="44B46D1E" w14:textId="77777777" w:rsidR="001D5C2B" w:rsidRDefault="00807308" w:rsidP="00807308">
      <w:pPr>
        <w:spacing w:after="0"/>
        <w:mirrorIndents/>
        <w:jc w:val="right"/>
      </w:pPr>
      <w:r>
        <w:rPr>
          <w:rFonts w:ascii="Times New Roman" w:eastAsia="Times New Roman" w:hAnsi="Times New Roman" w:cs="Times New Roman"/>
          <w:b/>
          <w:sz w:val="36"/>
        </w:rPr>
        <w:t xml:space="preserve"> </w:t>
      </w:r>
    </w:p>
    <w:p w14:paraId="58CB012C" w14:textId="77777777" w:rsidR="001D5C2B" w:rsidRDefault="00807308" w:rsidP="00807308">
      <w:pPr>
        <w:spacing w:after="0"/>
        <w:mirrorIndents/>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t xml:space="preserve"> </w:t>
      </w:r>
    </w:p>
    <w:p w14:paraId="4D1777F6" w14:textId="77777777" w:rsidR="00A60F78" w:rsidRDefault="00A60F78">
      <w:pPr>
        <w:spacing w:line="278" w:lineRule="auto"/>
        <w:rPr>
          <w:rFonts w:ascii="Times New Roman" w:eastAsia="Times New Roman" w:hAnsi="Times New Roman" w:cs="Times New Roman"/>
          <w:b/>
          <w:sz w:val="32"/>
        </w:rPr>
      </w:pPr>
      <w:r>
        <w:br w:type="page"/>
      </w:r>
    </w:p>
    <w:p w14:paraId="7EF8D6B0" w14:textId="311D5375" w:rsidR="001D5C2B" w:rsidRDefault="00807308" w:rsidP="00807308">
      <w:pPr>
        <w:pStyle w:val="Heading5"/>
        <w:spacing w:after="0"/>
        <w:ind w:left="0" w:right="0"/>
        <w:mirrorIndents/>
      </w:pPr>
      <w:r>
        <w:lastRenderedPageBreak/>
        <w:t xml:space="preserve">4. SELECTED SOFTWARE </w:t>
      </w:r>
    </w:p>
    <w:p w14:paraId="2B5118BF"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C Language </w:t>
      </w:r>
    </w:p>
    <w:p w14:paraId="612F2622"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C  is a</w:t>
      </w:r>
      <w:hyperlink r:id="rId29">
        <w:r>
          <w:rPr>
            <w:rFonts w:ascii="Times New Roman" w:eastAsia="Times New Roman" w:hAnsi="Times New Roman" w:cs="Times New Roman"/>
            <w:sz w:val="24"/>
          </w:rPr>
          <w:t xml:space="preserve"> </w:t>
        </w:r>
      </w:hyperlink>
      <w:hyperlink r:id="rId30">
        <w:r>
          <w:rPr>
            <w:rFonts w:ascii="Times New Roman" w:eastAsia="Times New Roman" w:hAnsi="Times New Roman" w:cs="Times New Roman"/>
            <w:sz w:val="24"/>
            <w:u w:val="single" w:color="000000"/>
          </w:rPr>
          <w:t>general</w:t>
        </w:r>
      </w:hyperlink>
      <w:hyperlink r:id="rId31">
        <w:r>
          <w:rPr>
            <w:rFonts w:ascii="Times New Roman" w:eastAsia="Times New Roman" w:hAnsi="Times New Roman" w:cs="Times New Roman"/>
            <w:sz w:val="24"/>
            <w:u w:val="single" w:color="000000"/>
          </w:rPr>
          <w:t>-</w:t>
        </w:r>
      </w:hyperlink>
      <w:hyperlink r:id="rId32">
        <w:r>
          <w:rPr>
            <w:rFonts w:ascii="Times New Roman" w:eastAsia="Times New Roman" w:hAnsi="Times New Roman" w:cs="Times New Roman"/>
            <w:sz w:val="24"/>
            <w:u w:val="single" w:color="000000"/>
          </w:rPr>
          <w:t>purpose</w:t>
        </w:r>
      </w:hyperlink>
      <w:hyperlink r:id="rId3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computer</w:t>
      </w:r>
      <w:hyperlink r:id="rId34">
        <w:r>
          <w:rPr>
            <w:rFonts w:ascii="Times New Roman" w:eastAsia="Times New Roman" w:hAnsi="Times New Roman" w:cs="Times New Roman"/>
            <w:sz w:val="24"/>
          </w:rPr>
          <w:t xml:space="preserve"> </w:t>
        </w:r>
      </w:hyperlink>
      <w:hyperlink r:id="rId35">
        <w:r>
          <w:rPr>
            <w:rFonts w:ascii="Times New Roman" w:eastAsia="Times New Roman" w:hAnsi="Times New Roman" w:cs="Times New Roman"/>
            <w:sz w:val="24"/>
            <w:u w:val="single" w:color="000000"/>
          </w:rPr>
          <w:t>programming language</w:t>
        </w:r>
      </w:hyperlink>
      <w:hyperlink r:id="rId36">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It was created in the 1970s by</w:t>
      </w:r>
      <w:hyperlink r:id="rId37">
        <w:r>
          <w:rPr>
            <w:rFonts w:ascii="Times New Roman" w:eastAsia="Times New Roman" w:hAnsi="Times New Roman" w:cs="Times New Roman"/>
            <w:sz w:val="24"/>
          </w:rPr>
          <w:t xml:space="preserve"> </w:t>
        </w:r>
      </w:hyperlink>
      <w:hyperlink r:id="rId38">
        <w:r>
          <w:rPr>
            <w:rFonts w:ascii="Times New Roman" w:eastAsia="Times New Roman" w:hAnsi="Times New Roman" w:cs="Times New Roman"/>
            <w:sz w:val="24"/>
            <w:u w:val="single" w:color="000000"/>
          </w:rPr>
          <w:t>Dennis Ritchie</w:t>
        </w:r>
      </w:hyperlink>
      <w:hyperlink r:id="rId39">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and remains very widely used and influential. By design, C's features cleanly reflect the capabilities of the targeted CPUs. It has found lasting use in</w:t>
      </w:r>
      <w:hyperlink r:id="rId40">
        <w:r>
          <w:rPr>
            <w:rFonts w:ascii="Times New Roman" w:eastAsia="Times New Roman" w:hAnsi="Times New Roman" w:cs="Times New Roman"/>
            <w:sz w:val="24"/>
          </w:rPr>
          <w:t xml:space="preserve"> </w:t>
        </w:r>
      </w:hyperlink>
      <w:hyperlink r:id="rId41">
        <w:r>
          <w:rPr>
            <w:rFonts w:ascii="Times New Roman" w:eastAsia="Times New Roman" w:hAnsi="Times New Roman" w:cs="Times New Roman"/>
            <w:sz w:val="24"/>
            <w:u w:val="single" w:color="000000"/>
          </w:rPr>
          <w:t>operating</w:t>
        </w:r>
      </w:hyperlink>
      <w:hyperlink r:id="rId42">
        <w:r>
          <w:rPr>
            <w:rFonts w:ascii="Times New Roman" w:eastAsia="Times New Roman" w:hAnsi="Times New Roman" w:cs="Times New Roman"/>
            <w:sz w:val="24"/>
          </w:rPr>
          <w:t xml:space="preserve"> </w:t>
        </w:r>
      </w:hyperlink>
      <w:hyperlink r:id="rId43">
        <w:r>
          <w:rPr>
            <w:rFonts w:ascii="Times New Roman" w:eastAsia="Times New Roman" w:hAnsi="Times New Roman" w:cs="Times New Roman"/>
            <w:sz w:val="24"/>
            <w:u w:val="single" w:color="000000"/>
          </w:rPr>
          <w:t>systems</w:t>
        </w:r>
      </w:hyperlink>
      <w:hyperlink r:id="rId44">
        <w:r>
          <w:rPr>
            <w:rFonts w:ascii="Times New Roman" w:eastAsia="Times New Roman" w:hAnsi="Times New Roman" w:cs="Times New Roman"/>
            <w:sz w:val="24"/>
          </w:rPr>
          <w:t>,</w:t>
        </w:r>
      </w:hyperlink>
      <w:hyperlink r:id="rId45">
        <w:r>
          <w:rPr>
            <w:rFonts w:ascii="Times New Roman" w:eastAsia="Times New Roman" w:hAnsi="Times New Roman" w:cs="Times New Roman"/>
            <w:sz w:val="24"/>
          </w:rPr>
          <w:t xml:space="preserve"> </w:t>
        </w:r>
      </w:hyperlink>
      <w:hyperlink r:id="rId46">
        <w:r>
          <w:rPr>
            <w:rFonts w:ascii="Times New Roman" w:eastAsia="Times New Roman" w:hAnsi="Times New Roman" w:cs="Times New Roman"/>
            <w:sz w:val="24"/>
            <w:u w:val="single" w:color="000000"/>
          </w:rPr>
          <w:t>device drivers</w:t>
        </w:r>
      </w:hyperlink>
      <w:hyperlink r:id="rId47">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and</w:t>
      </w:r>
      <w:hyperlink r:id="rId48">
        <w:r>
          <w:rPr>
            <w:rFonts w:ascii="Times New Roman" w:eastAsia="Times New Roman" w:hAnsi="Times New Roman" w:cs="Times New Roman"/>
            <w:sz w:val="24"/>
          </w:rPr>
          <w:t xml:space="preserve"> </w:t>
        </w:r>
      </w:hyperlink>
      <w:hyperlink r:id="rId49">
        <w:r>
          <w:rPr>
            <w:rFonts w:ascii="Times New Roman" w:eastAsia="Times New Roman" w:hAnsi="Times New Roman" w:cs="Times New Roman"/>
            <w:sz w:val="24"/>
            <w:u w:val="single" w:color="000000"/>
          </w:rPr>
          <w:t>protocol stacks</w:t>
        </w:r>
      </w:hyperlink>
      <w:hyperlink r:id="rId50">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but its use in</w:t>
      </w:r>
      <w:hyperlink r:id="rId51">
        <w:r>
          <w:rPr>
            <w:rFonts w:ascii="Times New Roman" w:eastAsia="Times New Roman" w:hAnsi="Times New Roman" w:cs="Times New Roman"/>
            <w:sz w:val="24"/>
          </w:rPr>
          <w:t xml:space="preserve"> </w:t>
        </w:r>
      </w:hyperlink>
      <w:hyperlink r:id="rId52">
        <w:r>
          <w:rPr>
            <w:rFonts w:ascii="Times New Roman" w:eastAsia="Times New Roman" w:hAnsi="Times New Roman" w:cs="Times New Roman"/>
            <w:sz w:val="24"/>
            <w:u w:val="single" w:color="000000"/>
          </w:rPr>
          <w:t>application software</w:t>
        </w:r>
      </w:hyperlink>
      <w:hyperlink r:id="rId5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has been </w:t>
      </w:r>
      <w:proofErr w:type="spellStart"/>
      <w:r>
        <w:rPr>
          <w:rFonts w:ascii="Times New Roman" w:eastAsia="Times New Roman" w:hAnsi="Times New Roman" w:cs="Times New Roman"/>
          <w:sz w:val="24"/>
        </w:rPr>
        <w:t>decreasing.C</w:t>
      </w:r>
      <w:proofErr w:type="spellEnd"/>
      <w:r>
        <w:rPr>
          <w:rFonts w:ascii="Times New Roman" w:eastAsia="Times New Roman" w:hAnsi="Times New Roman" w:cs="Times New Roman"/>
          <w:sz w:val="24"/>
        </w:rPr>
        <w:t xml:space="preserve"> is commonly used on computer architectures that range from the largest</w:t>
      </w:r>
      <w:hyperlink r:id="rId54">
        <w:r>
          <w:rPr>
            <w:rFonts w:ascii="Times New Roman" w:eastAsia="Times New Roman" w:hAnsi="Times New Roman" w:cs="Times New Roman"/>
            <w:sz w:val="24"/>
          </w:rPr>
          <w:t xml:space="preserve"> </w:t>
        </w:r>
      </w:hyperlink>
      <w:hyperlink r:id="rId55">
        <w:r>
          <w:rPr>
            <w:rFonts w:ascii="Times New Roman" w:eastAsia="Times New Roman" w:hAnsi="Times New Roman" w:cs="Times New Roman"/>
            <w:sz w:val="24"/>
            <w:u w:val="single" w:color="000000"/>
          </w:rPr>
          <w:t>supercomputers</w:t>
        </w:r>
      </w:hyperlink>
      <w:hyperlink r:id="rId5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to the smallest</w:t>
      </w:r>
      <w:hyperlink r:id="rId57">
        <w:r>
          <w:rPr>
            <w:rFonts w:ascii="Times New Roman" w:eastAsia="Times New Roman" w:hAnsi="Times New Roman" w:cs="Times New Roman"/>
            <w:sz w:val="24"/>
          </w:rPr>
          <w:t xml:space="preserve"> </w:t>
        </w:r>
      </w:hyperlink>
      <w:hyperlink r:id="rId58">
        <w:r>
          <w:rPr>
            <w:rFonts w:ascii="Times New Roman" w:eastAsia="Times New Roman" w:hAnsi="Times New Roman" w:cs="Times New Roman"/>
            <w:sz w:val="24"/>
            <w:u w:val="single" w:color="000000"/>
          </w:rPr>
          <w:t>microcontrollers</w:t>
        </w:r>
      </w:hyperlink>
      <w:hyperlink r:id="rId5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and</w:t>
      </w:r>
      <w:hyperlink r:id="rId60">
        <w:r>
          <w:rPr>
            <w:rFonts w:ascii="Times New Roman" w:eastAsia="Times New Roman" w:hAnsi="Times New Roman" w:cs="Times New Roman"/>
            <w:sz w:val="24"/>
          </w:rPr>
          <w:t xml:space="preserve"> </w:t>
        </w:r>
      </w:hyperlink>
      <w:hyperlink r:id="rId61">
        <w:r>
          <w:rPr>
            <w:rFonts w:ascii="Times New Roman" w:eastAsia="Times New Roman" w:hAnsi="Times New Roman" w:cs="Times New Roman"/>
            <w:sz w:val="24"/>
            <w:u w:val="single" w:color="000000"/>
          </w:rPr>
          <w:t>embedded systems</w:t>
        </w:r>
      </w:hyperlink>
      <w:hyperlink r:id="rId62">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14:paraId="68D6E2E1" w14:textId="77777777" w:rsidR="001D5C2B" w:rsidRDefault="00807308" w:rsidP="00807308">
      <w:pPr>
        <w:spacing w:after="0" w:line="360" w:lineRule="auto"/>
        <w:ind w:hanging="10"/>
        <w:mirrorIndents/>
        <w:jc w:val="both"/>
      </w:pPr>
      <w:r>
        <w:rPr>
          <w:rFonts w:ascii="Times New Roman" w:eastAsia="Times New Roman" w:hAnsi="Times New Roman" w:cs="Times New Roman"/>
          <w:sz w:val="24"/>
        </w:rPr>
        <w:t>A successor to the programming language</w:t>
      </w:r>
      <w:hyperlink r:id="rId63">
        <w:r>
          <w:rPr>
            <w:rFonts w:ascii="Times New Roman" w:eastAsia="Times New Roman" w:hAnsi="Times New Roman" w:cs="Times New Roman"/>
            <w:sz w:val="24"/>
          </w:rPr>
          <w:t xml:space="preserve"> </w:t>
        </w:r>
      </w:hyperlink>
      <w:hyperlink r:id="rId64">
        <w:r>
          <w:rPr>
            <w:rFonts w:ascii="Times New Roman" w:eastAsia="Times New Roman" w:hAnsi="Times New Roman" w:cs="Times New Roman"/>
            <w:sz w:val="24"/>
            <w:u w:val="single" w:color="000000"/>
          </w:rPr>
          <w:t>B</w:t>
        </w:r>
      </w:hyperlink>
      <w:hyperlink r:id="rId65">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C was originally developed at</w:t>
      </w:r>
      <w:hyperlink r:id="rId66">
        <w:r>
          <w:rPr>
            <w:rFonts w:ascii="Times New Roman" w:eastAsia="Times New Roman" w:hAnsi="Times New Roman" w:cs="Times New Roman"/>
            <w:sz w:val="24"/>
          </w:rPr>
          <w:t xml:space="preserve"> </w:t>
        </w:r>
      </w:hyperlink>
      <w:hyperlink r:id="rId67">
        <w:r>
          <w:rPr>
            <w:rFonts w:ascii="Times New Roman" w:eastAsia="Times New Roman" w:hAnsi="Times New Roman" w:cs="Times New Roman"/>
            <w:sz w:val="24"/>
            <w:u w:val="single" w:color="000000"/>
          </w:rPr>
          <w:t>Bell Labs</w:t>
        </w:r>
      </w:hyperlink>
      <w:hyperlink r:id="rId68">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by Ritchie between 1972 and 1973 to construct utilities running on</w:t>
      </w:r>
      <w:hyperlink r:id="rId69">
        <w:r>
          <w:rPr>
            <w:rFonts w:ascii="Times New Roman" w:eastAsia="Times New Roman" w:hAnsi="Times New Roman" w:cs="Times New Roman"/>
            <w:sz w:val="24"/>
          </w:rPr>
          <w:t xml:space="preserve"> </w:t>
        </w:r>
      </w:hyperlink>
      <w:hyperlink r:id="rId70">
        <w:r>
          <w:rPr>
            <w:rFonts w:ascii="Times New Roman" w:eastAsia="Times New Roman" w:hAnsi="Times New Roman" w:cs="Times New Roman"/>
            <w:sz w:val="24"/>
            <w:u w:val="single" w:color="000000"/>
          </w:rPr>
          <w:t>Unix</w:t>
        </w:r>
      </w:hyperlink>
      <w:hyperlink r:id="rId71">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It was applied to reimplementing the kernel of the Unix operating </w:t>
      </w:r>
      <w:proofErr w:type="spellStart"/>
      <w:r>
        <w:rPr>
          <w:rFonts w:ascii="Times New Roman" w:eastAsia="Times New Roman" w:hAnsi="Times New Roman" w:cs="Times New Roman"/>
          <w:sz w:val="24"/>
        </w:rPr>
        <w:t>system.During</w:t>
      </w:r>
      <w:proofErr w:type="spellEnd"/>
      <w:r>
        <w:rPr>
          <w:rFonts w:ascii="Times New Roman" w:eastAsia="Times New Roman" w:hAnsi="Times New Roman" w:cs="Times New Roman"/>
          <w:sz w:val="24"/>
        </w:rPr>
        <w:t xml:space="preserve"> the 1980s, C gradually gained popularity. It has become one of the most widely used programming languages,</w:t>
      </w:r>
      <w:hyperlink r:id="rId72" w:anchor="cite_note-langpop-9">
        <w:r>
          <w:rPr>
            <w:rFonts w:ascii="Times New Roman" w:eastAsia="Times New Roman" w:hAnsi="Times New Roman" w:cs="Times New Roman"/>
            <w:sz w:val="24"/>
            <w:u w:val="single" w:color="000000"/>
            <w:vertAlign w:val="superscript"/>
          </w:rPr>
          <w:t>[9</w:t>
        </w:r>
      </w:hyperlink>
      <w:hyperlink r:id="rId73" w:anchor="cite_note-TIOBE-2009-10">
        <w:r>
          <w:rPr>
            <w:rFonts w:ascii="Times New Roman" w:eastAsia="Times New Roman" w:hAnsi="Times New Roman" w:cs="Times New Roman"/>
            <w:sz w:val="24"/>
            <w:u w:val="single" w:color="000000"/>
            <w:vertAlign w:val="superscript"/>
          </w:rPr>
          <w:t>][10]</w:t>
        </w:r>
      </w:hyperlink>
      <w:hyperlink r:id="rId74" w:anchor="cite_note-TIOBE-2009-1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with C</w:t>
      </w:r>
      <w:hyperlink r:id="rId75">
        <w:r>
          <w:rPr>
            <w:rFonts w:ascii="Times New Roman" w:eastAsia="Times New Roman" w:hAnsi="Times New Roman" w:cs="Times New Roman"/>
            <w:sz w:val="24"/>
          </w:rPr>
          <w:t xml:space="preserve"> </w:t>
        </w:r>
      </w:hyperlink>
      <w:hyperlink r:id="rId76">
        <w:r>
          <w:rPr>
            <w:rFonts w:ascii="Times New Roman" w:eastAsia="Times New Roman" w:hAnsi="Times New Roman" w:cs="Times New Roman"/>
            <w:sz w:val="24"/>
            <w:u w:val="single" w:color="000000"/>
          </w:rPr>
          <w:t>compilers</w:t>
        </w:r>
      </w:hyperlink>
      <w:hyperlink r:id="rId7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available for practically all modern</w:t>
      </w:r>
      <w:hyperlink r:id="rId78">
        <w:r>
          <w:rPr>
            <w:rFonts w:ascii="Times New Roman" w:eastAsia="Times New Roman" w:hAnsi="Times New Roman" w:cs="Times New Roman"/>
            <w:sz w:val="24"/>
          </w:rPr>
          <w:t xml:space="preserve"> </w:t>
        </w:r>
      </w:hyperlink>
      <w:hyperlink r:id="rId79">
        <w:r>
          <w:rPr>
            <w:rFonts w:ascii="Times New Roman" w:eastAsia="Times New Roman" w:hAnsi="Times New Roman" w:cs="Times New Roman"/>
            <w:sz w:val="24"/>
            <w:u w:val="single" w:color="000000"/>
          </w:rPr>
          <w:t>computer architectures</w:t>
        </w:r>
      </w:hyperlink>
      <w:hyperlink r:id="rId8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and operating systems. The book</w:t>
      </w:r>
      <w:hyperlink r:id="rId81">
        <w:r>
          <w:rPr>
            <w:rFonts w:ascii="Times New Roman" w:eastAsia="Times New Roman" w:hAnsi="Times New Roman" w:cs="Times New Roman"/>
            <w:sz w:val="24"/>
          </w:rPr>
          <w:t xml:space="preserve"> </w:t>
        </w:r>
      </w:hyperlink>
      <w:hyperlink r:id="rId82">
        <w:r>
          <w:rPr>
            <w:rFonts w:ascii="Times New Roman" w:eastAsia="Times New Roman" w:hAnsi="Times New Roman" w:cs="Times New Roman"/>
            <w:i/>
            <w:sz w:val="24"/>
            <w:u w:val="single" w:color="000000"/>
          </w:rPr>
          <w:t>The C Programming Language</w:t>
        </w:r>
      </w:hyperlink>
      <w:hyperlink r:id="rId83">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co-authored by the original language designer, served for many years as the</w:t>
      </w:r>
      <w:hyperlink r:id="rId84">
        <w:r>
          <w:rPr>
            <w:rFonts w:ascii="Times New Roman" w:eastAsia="Times New Roman" w:hAnsi="Times New Roman" w:cs="Times New Roman"/>
            <w:sz w:val="24"/>
          </w:rPr>
          <w:t xml:space="preserve"> </w:t>
        </w:r>
      </w:hyperlink>
      <w:hyperlink r:id="rId85">
        <w:r>
          <w:rPr>
            <w:rFonts w:ascii="Times New Roman" w:eastAsia="Times New Roman" w:hAnsi="Times New Roman" w:cs="Times New Roman"/>
            <w:i/>
            <w:sz w:val="24"/>
            <w:u w:val="single" w:color="000000"/>
          </w:rPr>
          <w:t>de facto</w:t>
        </w:r>
      </w:hyperlink>
      <w:hyperlink r:id="rId8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standard for the language. C has been standardized since 1989 by the</w:t>
      </w:r>
      <w:hyperlink r:id="rId87">
        <w:r>
          <w:rPr>
            <w:rFonts w:ascii="Times New Roman" w:eastAsia="Times New Roman" w:hAnsi="Times New Roman" w:cs="Times New Roman"/>
            <w:sz w:val="24"/>
          </w:rPr>
          <w:t xml:space="preserve"> </w:t>
        </w:r>
      </w:hyperlink>
      <w:hyperlink r:id="rId88">
        <w:r>
          <w:rPr>
            <w:rFonts w:ascii="Times New Roman" w:eastAsia="Times New Roman" w:hAnsi="Times New Roman" w:cs="Times New Roman"/>
            <w:sz w:val="24"/>
            <w:u w:val="single" w:color="000000"/>
          </w:rPr>
          <w:t>American National Standards Institute</w:t>
        </w:r>
      </w:hyperlink>
      <w:hyperlink r:id="rId8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(ANSI) and the</w:t>
      </w:r>
      <w:hyperlink r:id="rId90">
        <w:r>
          <w:rPr>
            <w:rFonts w:ascii="Times New Roman" w:eastAsia="Times New Roman" w:hAnsi="Times New Roman" w:cs="Times New Roman"/>
            <w:sz w:val="24"/>
          </w:rPr>
          <w:t xml:space="preserve"> </w:t>
        </w:r>
      </w:hyperlink>
      <w:hyperlink r:id="rId91">
        <w:r>
          <w:rPr>
            <w:rFonts w:ascii="Times New Roman" w:eastAsia="Times New Roman" w:hAnsi="Times New Roman" w:cs="Times New Roman"/>
            <w:sz w:val="24"/>
            <w:u w:val="single" w:color="000000"/>
          </w:rPr>
          <w:t>International Organization for Standardization</w:t>
        </w:r>
      </w:hyperlink>
      <w:hyperlink r:id="rId9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(ISO). </w:t>
      </w:r>
    </w:p>
    <w:p w14:paraId="16CACD99"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C is an</w:t>
      </w:r>
      <w:hyperlink r:id="rId93">
        <w:r>
          <w:rPr>
            <w:rFonts w:ascii="Times New Roman" w:eastAsia="Times New Roman" w:hAnsi="Times New Roman" w:cs="Times New Roman"/>
            <w:sz w:val="24"/>
          </w:rPr>
          <w:t xml:space="preserve"> </w:t>
        </w:r>
      </w:hyperlink>
      <w:hyperlink r:id="rId94">
        <w:r>
          <w:rPr>
            <w:rFonts w:ascii="Times New Roman" w:eastAsia="Times New Roman" w:hAnsi="Times New Roman" w:cs="Times New Roman"/>
            <w:sz w:val="24"/>
            <w:u w:val="single" w:color="000000"/>
          </w:rPr>
          <w:t>imperative</w:t>
        </w:r>
      </w:hyperlink>
      <w:hyperlink r:id="rId95">
        <w:r>
          <w:rPr>
            <w:rFonts w:ascii="Times New Roman" w:eastAsia="Times New Roman" w:hAnsi="Times New Roman" w:cs="Times New Roman"/>
            <w:sz w:val="24"/>
          </w:rPr>
          <w:t xml:space="preserve"> </w:t>
        </w:r>
      </w:hyperlink>
      <w:hyperlink r:id="rId96">
        <w:r>
          <w:rPr>
            <w:rFonts w:ascii="Times New Roman" w:eastAsia="Times New Roman" w:hAnsi="Times New Roman" w:cs="Times New Roman"/>
            <w:sz w:val="24"/>
            <w:u w:val="single" w:color="000000"/>
          </w:rPr>
          <w:t>procedural</w:t>
        </w:r>
      </w:hyperlink>
      <w:hyperlink r:id="rId97">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language, supporting</w:t>
      </w:r>
      <w:hyperlink r:id="rId98">
        <w:r>
          <w:rPr>
            <w:rFonts w:ascii="Times New Roman" w:eastAsia="Times New Roman" w:hAnsi="Times New Roman" w:cs="Times New Roman"/>
            <w:sz w:val="24"/>
          </w:rPr>
          <w:t xml:space="preserve"> </w:t>
        </w:r>
      </w:hyperlink>
      <w:hyperlink r:id="rId99">
        <w:r>
          <w:rPr>
            <w:rFonts w:ascii="Times New Roman" w:eastAsia="Times New Roman" w:hAnsi="Times New Roman" w:cs="Times New Roman"/>
            <w:sz w:val="24"/>
            <w:u w:val="single" w:color="000000"/>
          </w:rPr>
          <w:t>structured programming</w:t>
        </w:r>
      </w:hyperlink>
      <w:hyperlink r:id="rId100">
        <w:r>
          <w:rPr>
            <w:rFonts w:ascii="Times New Roman" w:eastAsia="Times New Roman" w:hAnsi="Times New Roman" w:cs="Times New Roman"/>
            <w:sz w:val="24"/>
          </w:rPr>
          <w:t>,</w:t>
        </w:r>
      </w:hyperlink>
      <w:hyperlink r:id="rId101">
        <w:r>
          <w:rPr>
            <w:rFonts w:ascii="Times New Roman" w:eastAsia="Times New Roman" w:hAnsi="Times New Roman" w:cs="Times New Roman"/>
            <w:sz w:val="24"/>
          </w:rPr>
          <w:t xml:space="preserve"> </w:t>
        </w:r>
      </w:hyperlink>
      <w:hyperlink r:id="rId102">
        <w:r>
          <w:rPr>
            <w:rFonts w:ascii="Times New Roman" w:eastAsia="Times New Roman" w:hAnsi="Times New Roman" w:cs="Times New Roman"/>
            <w:sz w:val="24"/>
            <w:u w:val="single" w:color="000000"/>
          </w:rPr>
          <w:t>lexical variable</w:t>
        </w:r>
      </w:hyperlink>
      <w:hyperlink r:id="rId103">
        <w:r>
          <w:rPr>
            <w:rFonts w:ascii="Times New Roman" w:eastAsia="Times New Roman" w:hAnsi="Times New Roman" w:cs="Times New Roman"/>
            <w:sz w:val="24"/>
          </w:rPr>
          <w:t xml:space="preserve"> </w:t>
        </w:r>
      </w:hyperlink>
      <w:hyperlink r:id="rId104">
        <w:r>
          <w:rPr>
            <w:rFonts w:ascii="Times New Roman" w:eastAsia="Times New Roman" w:hAnsi="Times New Roman" w:cs="Times New Roman"/>
            <w:sz w:val="24"/>
            <w:u w:val="single" w:color="000000"/>
          </w:rPr>
          <w:t>scope</w:t>
        </w:r>
      </w:hyperlink>
      <w:hyperlink r:id="rId105">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and</w:t>
      </w:r>
      <w:hyperlink r:id="rId106">
        <w:r>
          <w:rPr>
            <w:rFonts w:ascii="Times New Roman" w:eastAsia="Times New Roman" w:hAnsi="Times New Roman" w:cs="Times New Roman"/>
            <w:sz w:val="24"/>
          </w:rPr>
          <w:t xml:space="preserve"> </w:t>
        </w:r>
      </w:hyperlink>
      <w:hyperlink r:id="rId107">
        <w:r>
          <w:rPr>
            <w:rFonts w:ascii="Times New Roman" w:eastAsia="Times New Roman" w:hAnsi="Times New Roman" w:cs="Times New Roman"/>
            <w:sz w:val="24"/>
            <w:u w:val="single" w:color="000000"/>
          </w:rPr>
          <w:t>recursion</w:t>
        </w:r>
      </w:hyperlink>
      <w:hyperlink r:id="rId108">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with a</w:t>
      </w:r>
      <w:hyperlink r:id="rId109">
        <w:r>
          <w:rPr>
            <w:rFonts w:ascii="Times New Roman" w:eastAsia="Times New Roman" w:hAnsi="Times New Roman" w:cs="Times New Roman"/>
            <w:sz w:val="24"/>
          </w:rPr>
          <w:t xml:space="preserve"> </w:t>
        </w:r>
      </w:hyperlink>
      <w:hyperlink r:id="rId110">
        <w:r>
          <w:rPr>
            <w:rFonts w:ascii="Times New Roman" w:eastAsia="Times New Roman" w:hAnsi="Times New Roman" w:cs="Times New Roman"/>
            <w:sz w:val="24"/>
            <w:u w:val="single" w:color="000000"/>
          </w:rPr>
          <w:t>static type system</w:t>
        </w:r>
      </w:hyperlink>
      <w:hyperlink r:id="rId111">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It was designed to be</w:t>
      </w:r>
      <w:hyperlink r:id="rId112">
        <w:r>
          <w:rPr>
            <w:rFonts w:ascii="Times New Roman" w:eastAsia="Times New Roman" w:hAnsi="Times New Roman" w:cs="Times New Roman"/>
            <w:sz w:val="24"/>
          </w:rPr>
          <w:t xml:space="preserve"> </w:t>
        </w:r>
      </w:hyperlink>
      <w:hyperlink r:id="rId113">
        <w:r>
          <w:rPr>
            <w:rFonts w:ascii="Times New Roman" w:eastAsia="Times New Roman" w:hAnsi="Times New Roman" w:cs="Times New Roman"/>
            <w:sz w:val="24"/>
            <w:u w:val="single" w:color="000000"/>
          </w:rPr>
          <w:t>compiled</w:t>
        </w:r>
      </w:hyperlink>
      <w:hyperlink r:id="rId114">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to provide</w:t>
      </w:r>
      <w:hyperlink r:id="rId115">
        <w:r>
          <w:rPr>
            <w:rFonts w:ascii="Times New Roman" w:eastAsia="Times New Roman" w:hAnsi="Times New Roman" w:cs="Times New Roman"/>
            <w:sz w:val="24"/>
          </w:rPr>
          <w:t xml:space="preserve"> </w:t>
        </w:r>
      </w:hyperlink>
      <w:hyperlink r:id="rId116">
        <w:r>
          <w:rPr>
            <w:rFonts w:ascii="Times New Roman" w:eastAsia="Times New Roman" w:hAnsi="Times New Roman" w:cs="Times New Roman"/>
            <w:sz w:val="24"/>
            <w:u w:val="single" w:color="000000"/>
          </w:rPr>
          <w:t>low</w:t>
        </w:r>
      </w:hyperlink>
      <w:hyperlink r:id="rId117">
        <w:r>
          <w:rPr>
            <w:rFonts w:ascii="Times New Roman" w:eastAsia="Times New Roman" w:hAnsi="Times New Roman" w:cs="Times New Roman"/>
            <w:sz w:val="24"/>
            <w:u w:val="single" w:color="000000"/>
          </w:rPr>
          <w:t>-</w:t>
        </w:r>
      </w:hyperlink>
      <w:hyperlink r:id="rId118">
        <w:r>
          <w:rPr>
            <w:rFonts w:ascii="Times New Roman" w:eastAsia="Times New Roman" w:hAnsi="Times New Roman" w:cs="Times New Roman"/>
            <w:sz w:val="24"/>
            <w:u w:val="single" w:color="000000"/>
          </w:rPr>
          <w:t>level</w:t>
        </w:r>
      </w:hyperlink>
      <w:hyperlink r:id="rId119">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access to</w:t>
      </w:r>
      <w:hyperlink r:id="rId120">
        <w:r>
          <w:rPr>
            <w:rFonts w:ascii="Times New Roman" w:eastAsia="Times New Roman" w:hAnsi="Times New Roman" w:cs="Times New Roman"/>
            <w:sz w:val="24"/>
          </w:rPr>
          <w:t xml:space="preserve"> </w:t>
        </w:r>
      </w:hyperlink>
      <w:hyperlink r:id="rId121">
        <w:r>
          <w:rPr>
            <w:rFonts w:ascii="Times New Roman" w:eastAsia="Times New Roman" w:hAnsi="Times New Roman" w:cs="Times New Roman"/>
            <w:sz w:val="24"/>
            <w:u w:val="single" w:color="000000"/>
          </w:rPr>
          <w:t>memory</w:t>
        </w:r>
      </w:hyperlink>
      <w:hyperlink r:id="rId12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and language constructs that map efficiently to</w:t>
      </w:r>
      <w:hyperlink r:id="rId123">
        <w:r>
          <w:rPr>
            <w:rFonts w:ascii="Times New Roman" w:eastAsia="Times New Roman" w:hAnsi="Times New Roman" w:cs="Times New Roman"/>
            <w:sz w:val="24"/>
          </w:rPr>
          <w:t xml:space="preserve"> </w:t>
        </w:r>
      </w:hyperlink>
      <w:hyperlink r:id="rId124">
        <w:r>
          <w:rPr>
            <w:rFonts w:ascii="Times New Roman" w:eastAsia="Times New Roman" w:hAnsi="Times New Roman" w:cs="Times New Roman"/>
            <w:sz w:val="24"/>
            <w:u w:val="single" w:color="000000"/>
          </w:rPr>
          <w:t>machine</w:t>
        </w:r>
      </w:hyperlink>
      <w:hyperlink r:id="rId125">
        <w:r>
          <w:rPr>
            <w:rFonts w:ascii="Times New Roman" w:eastAsia="Times New Roman" w:hAnsi="Times New Roman" w:cs="Times New Roman"/>
            <w:sz w:val="24"/>
          </w:rPr>
          <w:t xml:space="preserve"> </w:t>
        </w:r>
      </w:hyperlink>
      <w:hyperlink r:id="rId126">
        <w:r>
          <w:rPr>
            <w:rFonts w:ascii="Times New Roman" w:eastAsia="Times New Roman" w:hAnsi="Times New Roman" w:cs="Times New Roman"/>
            <w:sz w:val="24"/>
            <w:u w:val="single" w:color="000000"/>
          </w:rPr>
          <w:t>instructions</w:t>
        </w:r>
      </w:hyperlink>
      <w:hyperlink r:id="rId127">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all with minimal</w:t>
      </w:r>
      <w:hyperlink r:id="rId128">
        <w:r>
          <w:rPr>
            <w:rFonts w:ascii="Times New Roman" w:eastAsia="Times New Roman" w:hAnsi="Times New Roman" w:cs="Times New Roman"/>
            <w:sz w:val="24"/>
          </w:rPr>
          <w:t xml:space="preserve"> </w:t>
        </w:r>
      </w:hyperlink>
      <w:hyperlink r:id="rId129">
        <w:r>
          <w:rPr>
            <w:rFonts w:ascii="Times New Roman" w:eastAsia="Times New Roman" w:hAnsi="Times New Roman" w:cs="Times New Roman"/>
            <w:sz w:val="24"/>
            <w:u w:val="single" w:color="000000"/>
          </w:rPr>
          <w:t>runtime support</w:t>
        </w:r>
      </w:hyperlink>
      <w:hyperlink r:id="rId130">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Despite its low-level capabilities, the language was designed to encourage cross-platform programming. A</w:t>
      </w:r>
      <w:hyperlink r:id="rId131">
        <w:r>
          <w:rPr>
            <w:rFonts w:ascii="Times New Roman" w:eastAsia="Times New Roman" w:hAnsi="Times New Roman" w:cs="Times New Roman"/>
            <w:sz w:val="24"/>
          </w:rPr>
          <w:t xml:space="preserve"> </w:t>
        </w:r>
      </w:hyperlink>
      <w:hyperlink r:id="rId132">
        <w:r>
          <w:rPr>
            <w:rFonts w:ascii="Times New Roman" w:eastAsia="Times New Roman" w:hAnsi="Times New Roman" w:cs="Times New Roman"/>
            <w:sz w:val="24"/>
            <w:u w:val="single" w:color="000000"/>
          </w:rPr>
          <w:t>standards</w:t>
        </w:r>
      </w:hyperlink>
      <w:hyperlink r:id="rId133">
        <w:r>
          <w:rPr>
            <w:rFonts w:ascii="Times New Roman" w:eastAsia="Times New Roman" w:hAnsi="Times New Roman" w:cs="Times New Roman"/>
            <w:sz w:val="24"/>
          </w:rPr>
          <w:t>-</w:t>
        </w:r>
      </w:hyperlink>
      <w:r>
        <w:rPr>
          <w:rFonts w:ascii="Times New Roman" w:eastAsia="Times New Roman" w:hAnsi="Times New Roman" w:cs="Times New Roman"/>
          <w:sz w:val="24"/>
        </w:rPr>
        <w:t>compliant C program written with</w:t>
      </w:r>
      <w:hyperlink r:id="rId134">
        <w:r>
          <w:rPr>
            <w:rFonts w:ascii="Times New Roman" w:eastAsia="Times New Roman" w:hAnsi="Times New Roman" w:cs="Times New Roman"/>
            <w:sz w:val="24"/>
          </w:rPr>
          <w:t xml:space="preserve"> </w:t>
        </w:r>
      </w:hyperlink>
      <w:hyperlink r:id="rId135">
        <w:r>
          <w:rPr>
            <w:rFonts w:ascii="Times New Roman" w:eastAsia="Times New Roman" w:hAnsi="Times New Roman" w:cs="Times New Roman"/>
            <w:sz w:val="24"/>
            <w:u w:val="single" w:color="000000"/>
          </w:rPr>
          <w:t>portability</w:t>
        </w:r>
      </w:hyperlink>
      <w:hyperlink r:id="rId13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in mind can be compiled for a wide variety of computer platforms and operating systems with few changes to its source code. </w:t>
      </w:r>
    </w:p>
    <w:p w14:paraId="7D3E23B8"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Since 2000, C has consistently ranked among the top two languages in the</w:t>
      </w:r>
      <w:hyperlink r:id="rId137">
        <w:r>
          <w:rPr>
            <w:rFonts w:ascii="Times New Roman" w:eastAsia="Times New Roman" w:hAnsi="Times New Roman" w:cs="Times New Roman"/>
            <w:sz w:val="24"/>
          </w:rPr>
          <w:t xml:space="preserve"> </w:t>
        </w:r>
      </w:hyperlink>
      <w:hyperlink r:id="rId138">
        <w:r>
          <w:rPr>
            <w:rFonts w:ascii="Times New Roman" w:eastAsia="Times New Roman" w:hAnsi="Times New Roman" w:cs="Times New Roman"/>
            <w:sz w:val="24"/>
            <w:u w:val="single" w:color="000000"/>
          </w:rPr>
          <w:t>TIOBE index</w:t>
        </w:r>
      </w:hyperlink>
      <w:hyperlink r:id="rId139">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a measure of the popularity of programming languages. </w:t>
      </w:r>
    </w:p>
    <w:p w14:paraId="53ED5270" w14:textId="77777777" w:rsidR="001D5C2B" w:rsidRDefault="00807308" w:rsidP="00807308">
      <w:pPr>
        <w:spacing w:after="0"/>
        <w:ind w:hanging="10"/>
        <w:mirrorIndents/>
        <w:jc w:val="both"/>
      </w:pPr>
      <w:r>
        <w:rPr>
          <w:rFonts w:ascii="Times New Roman" w:eastAsia="Times New Roman" w:hAnsi="Times New Roman" w:cs="Times New Roman"/>
          <w:b/>
          <w:sz w:val="24"/>
        </w:rPr>
        <w:t>HISTORY OF C:</w:t>
      </w:r>
      <w:r>
        <w:rPr>
          <w:rFonts w:ascii="Times New Roman" w:eastAsia="Times New Roman" w:hAnsi="Times New Roman" w:cs="Times New Roman"/>
          <w:b/>
          <w:sz w:val="28"/>
        </w:rPr>
        <w:t xml:space="preserve"> </w:t>
      </w:r>
    </w:p>
    <w:p w14:paraId="5280719F"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C is a general-purpose, procedural programming language. It was developed by Dennis Ritchie at Bell Labs in the early 1970s as an augmented version of Ken Thompson's B. Another Bell Labs employee, Brian Kernighan, had written the first C tutorial, and he persuaded Ritchie to coauthor a book on the language. Kernighan would write most of the book's "expository" material, and Ritchie's reference manual became its appendices. </w:t>
      </w:r>
      <w:r>
        <w:rPr>
          <w:rFonts w:ascii="Times New Roman" w:eastAsia="Times New Roman" w:hAnsi="Times New Roman" w:cs="Times New Roman"/>
          <w:sz w:val="24"/>
        </w:rPr>
        <w:lastRenderedPageBreak/>
        <w:t xml:space="preserve">The first edition, published February 22, 1978, was the first widely available book on the C programming language. </w:t>
      </w:r>
    </w:p>
    <w:p w14:paraId="2493BFEC"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C was originally developed to be used in the Unix operating system, but it has since become one of the most widely used programming languages in the world. It is used in a wide variety of applications, including operating systems, embedded systems, compilers, and </w:t>
      </w:r>
      <w:proofErr w:type="spellStart"/>
      <w:r>
        <w:rPr>
          <w:rFonts w:ascii="Times New Roman" w:eastAsia="Times New Roman" w:hAnsi="Times New Roman" w:cs="Times New Roman"/>
          <w:sz w:val="24"/>
        </w:rPr>
        <w:t>highperformance</w:t>
      </w:r>
      <w:proofErr w:type="spellEnd"/>
      <w:r>
        <w:rPr>
          <w:rFonts w:ascii="Times New Roman" w:eastAsia="Times New Roman" w:hAnsi="Times New Roman" w:cs="Times New Roman"/>
          <w:sz w:val="24"/>
        </w:rPr>
        <w:t xml:space="preserve"> computing. </w:t>
      </w:r>
    </w:p>
    <w:p w14:paraId="53368E6F"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C is a powerful and flexible language, but it can also be difficult to learn and use. It is important to have a good understanding of the basics of computer science before attempting to learn C. </w:t>
      </w:r>
    </w:p>
    <w:p w14:paraId="6F032006" w14:textId="77777777" w:rsidR="001D5C2B" w:rsidRDefault="00807308" w:rsidP="00807308">
      <w:pPr>
        <w:spacing w:after="0" w:line="265" w:lineRule="auto"/>
        <w:ind w:hanging="10"/>
        <w:mirrorIndents/>
        <w:jc w:val="both"/>
      </w:pPr>
      <w:r>
        <w:rPr>
          <w:rFonts w:ascii="Times New Roman" w:eastAsia="Times New Roman" w:hAnsi="Times New Roman" w:cs="Times New Roman"/>
          <w:sz w:val="24"/>
        </w:rPr>
        <w:t xml:space="preserve">Here is a timeline of some of the key events in the history of the C language: </w:t>
      </w:r>
    </w:p>
    <w:p w14:paraId="65F06F01" w14:textId="77777777" w:rsidR="001D5C2B" w:rsidRDefault="00807308" w:rsidP="00807308">
      <w:pPr>
        <w:numPr>
          <w:ilvl w:val="0"/>
          <w:numId w:val="19"/>
        </w:numPr>
        <w:spacing w:after="0" w:line="265" w:lineRule="auto"/>
        <w:ind w:left="0" w:hanging="360"/>
        <w:mirrorIndents/>
        <w:jc w:val="both"/>
      </w:pPr>
      <w:r>
        <w:rPr>
          <w:rFonts w:ascii="Times New Roman" w:eastAsia="Times New Roman" w:hAnsi="Times New Roman" w:cs="Times New Roman"/>
          <w:sz w:val="24"/>
        </w:rPr>
        <w:t xml:space="preserve">1972: Dennis Ritchie begins development of C at Bell Labs. </w:t>
      </w:r>
    </w:p>
    <w:p w14:paraId="53DF57B2" w14:textId="77777777" w:rsidR="001D5C2B" w:rsidRDefault="00807308" w:rsidP="00807308">
      <w:pPr>
        <w:numPr>
          <w:ilvl w:val="0"/>
          <w:numId w:val="19"/>
        </w:numPr>
        <w:spacing w:after="0" w:line="265" w:lineRule="auto"/>
        <w:ind w:left="0" w:hanging="360"/>
        <w:mirrorIndents/>
        <w:jc w:val="both"/>
      </w:pPr>
      <w:r>
        <w:rPr>
          <w:rFonts w:ascii="Times New Roman" w:eastAsia="Times New Roman" w:hAnsi="Times New Roman" w:cs="Times New Roman"/>
          <w:sz w:val="24"/>
        </w:rPr>
        <w:t xml:space="preserve">1973: C is used to reimplement the Unix kernel. </w:t>
      </w:r>
    </w:p>
    <w:p w14:paraId="3A343BCE" w14:textId="77777777" w:rsidR="001D5C2B" w:rsidRDefault="00807308" w:rsidP="00807308">
      <w:pPr>
        <w:numPr>
          <w:ilvl w:val="0"/>
          <w:numId w:val="19"/>
        </w:numPr>
        <w:spacing w:after="0" w:line="265" w:lineRule="auto"/>
        <w:ind w:left="0" w:hanging="360"/>
        <w:mirrorIndents/>
        <w:jc w:val="both"/>
      </w:pPr>
      <w:r>
        <w:rPr>
          <w:rFonts w:ascii="Times New Roman" w:eastAsia="Times New Roman" w:hAnsi="Times New Roman" w:cs="Times New Roman"/>
          <w:sz w:val="24"/>
        </w:rPr>
        <w:t xml:space="preserve">1978: The first edition of The C Programming Language is published. </w:t>
      </w:r>
    </w:p>
    <w:p w14:paraId="00E71625" w14:textId="77777777" w:rsidR="001D5C2B" w:rsidRDefault="00807308" w:rsidP="00807308">
      <w:pPr>
        <w:numPr>
          <w:ilvl w:val="0"/>
          <w:numId w:val="19"/>
        </w:numPr>
        <w:spacing w:after="0" w:line="359" w:lineRule="auto"/>
        <w:ind w:left="0" w:hanging="360"/>
        <w:mirrorIndents/>
        <w:jc w:val="both"/>
      </w:pPr>
      <w:r>
        <w:rPr>
          <w:rFonts w:ascii="Times New Roman" w:eastAsia="Times New Roman" w:hAnsi="Times New Roman" w:cs="Times New Roman"/>
          <w:sz w:val="24"/>
        </w:rPr>
        <w:t xml:space="preserve">1983: The American National Standards Institute (ANSI) sets up a committee to standardize the C language. </w:t>
      </w:r>
    </w:p>
    <w:p w14:paraId="3C4947C8" w14:textId="77777777" w:rsidR="001D5C2B" w:rsidRDefault="00807308" w:rsidP="00807308">
      <w:pPr>
        <w:numPr>
          <w:ilvl w:val="0"/>
          <w:numId w:val="19"/>
        </w:numPr>
        <w:spacing w:after="0" w:line="265" w:lineRule="auto"/>
        <w:ind w:left="0" w:hanging="360"/>
        <w:mirrorIndents/>
        <w:jc w:val="both"/>
      </w:pPr>
      <w:r>
        <w:rPr>
          <w:rFonts w:ascii="Times New Roman" w:eastAsia="Times New Roman" w:hAnsi="Times New Roman" w:cs="Times New Roman"/>
          <w:sz w:val="24"/>
        </w:rPr>
        <w:t xml:space="preserve">1989: The first ANSI C standard is published. </w:t>
      </w:r>
    </w:p>
    <w:p w14:paraId="6253A24A" w14:textId="77777777" w:rsidR="001D5C2B" w:rsidRDefault="00807308" w:rsidP="00807308">
      <w:pPr>
        <w:numPr>
          <w:ilvl w:val="0"/>
          <w:numId w:val="19"/>
        </w:numPr>
        <w:spacing w:after="0" w:line="265" w:lineRule="auto"/>
        <w:ind w:left="0" w:hanging="360"/>
        <w:mirrorIndents/>
        <w:jc w:val="both"/>
      </w:pPr>
      <w:r>
        <w:rPr>
          <w:rFonts w:ascii="Times New Roman" w:eastAsia="Times New Roman" w:hAnsi="Times New Roman" w:cs="Times New Roman"/>
          <w:sz w:val="24"/>
        </w:rPr>
        <w:t xml:space="preserve">1999: The second ANSI C standard is published. </w:t>
      </w:r>
    </w:p>
    <w:p w14:paraId="3D85E5FF" w14:textId="77777777" w:rsidR="001D5C2B" w:rsidRDefault="00807308" w:rsidP="00807308">
      <w:pPr>
        <w:numPr>
          <w:ilvl w:val="0"/>
          <w:numId w:val="19"/>
        </w:numPr>
        <w:spacing w:after="0" w:line="265" w:lineRule="auto"/>
        <w:ind w:left="0" w:hanging="360"/>
        <w:mirrorIndents/>
        <w:jc w:val="both"/>
      </w:pPr>
      <w:r>
        <w:rPr>
          <w:rFonts w:ascii="Times New Roman" w:eastAsia="Times New Roman" w:hAnsi="Times New Roman" w:cs="Times New Roman"/>
          <w:sz w:val="24"/>
        </w:rPr>
        <w:t xml:space="preserve">2011: The third ANSI C standard is published. </w:t>
      </w:r>
    </w:p>
    <w:p w14:paraId="54D53DCE"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USAGE OF C: </w:t>
      </w:r>
    </w:p>
    <w:p w14:paraId="13B0DD55" w14:textId="77777777" w:rsidR="001D5C2B" w:rsidRDefault="00807308" w:rsidP="00807308">
      <w:pPr>
        <w:numPr>
          <w:ilvl w:val="0"/>
          <w:numId w:val="19"/>
        </w:numPr>
        <w:spacing w:after="0" w:line="356" w:lineRule="auto"/>
        <w:ind w:left="0" w:hanging="360"/>
        <w:mirrorIndents/>
        <w:jc w:val="both"/>
      </w:pPr>
      <w:r>
        <w:rPr>
          <w:rFonts w:ascii="Times New Roman" w:eastAsia="Times New Roman" w:hAnsi="Times New Roman" w:cs="Times New Roman"/>
          <w:sz w:val="24"/>
        </w:rPr>
        <w:t xml:space="preserve">Operating systems: C is the language of choice for many operating systems, including Linux, macOS, and Unix. </w:t>
      </w:r>
    </w:p>
    <w:p w14:paraId="0327C306" w14:textId="77777777" w:rsidR="001D5C2B" w:rsidRDefault="00807308" w:rsidP="00807308">
      <w:pPr>
        <w:numPr>
          <w:ilvl w:val="0"/>
          <w:numId w:val="19"/>
        </w:numPr>
        <w:spacing w:after="0" w:line="357" w:lineRule="auto"/>
        <w:ind w:left="0" w:hanging="360"/>
        <w:mirrorIndents/>
        <w:jc w:val="both"/>
      </w:pPr>
      <w:r>
        <w:rPr>
          <w:rFonts w:ascii="Times New Roman" w:eastAsia="Times New Roman" w:hAnsi="Times New Roman" w:cs="Times New Roman"/>
          <w:sz w:val="24"/>
        </w:rPr>
        <w:t xml:space="preserve">Embedded systems: C is often used to develop embedded systems, which are small, specialized devices that are typically used in control systems and automation. </w:t>
      </w:r>
    </w:p>
    <w:p w14:paraId="2771790D" w14:textId="77777777" w:rsidR="001D5C2B" w:rsidRDefault="00807308" w:rsidP="00807308">
      <w:pPr>
        <w:numPr>
          <w:ilvl w:val="0"/>
          <w:numId w:val="19"/>
        </w:numPr>
        <w:spacing w:after="0" w:line="356" w:lineRule="auto"/>
        <w:ind w:left="0" w:hanging="360"/>
        <w:mirrorIndents/>
        <w:jc w:val="both"/>
      </w:pPr>
      <w:r>
        <w:rPr>
          <w:rFonts w:ascii="Times New Roman" w:eastAsia="Times New Roman" w:hAnsi="Times New Roman" w:cs="Times New Roman"/>
          <w:sz w:val="24"/>
        </w:rPr>
        <w:t xml:space="preserve">Device drivers: C is also used to develop device drivers, which are software programs that allow devices to communicate with the operating system. </w:t>
      </w:r>
    </w:p>
    <w:p w14:paraId="473DA039" w14:textId="77777777" w:rsidR="001D5C2B" w:rsidRDefault="00807308" w:rsidP="00807308">
      <w:pPr>
        <w:numPr>
          <w:ilvl w:val="0"/>
          <w:numId w:val="19"/>
        </w:numPr>
        <w:spacing w:after="0" w:line="356" w:lineRule="auto"/>
        <w:ind w:left="0" w:hanging="360"/>
        <w:mirrorIndents/>
        <w:jc w:val="both"/>
      </w:pPr>
      <w:r>
        <w:rPr>
          <w:rFonts w:ascii="Times New Roman" w:eastAsia="Times New Roman" w:hAnsi="Times New Roman" w:cs="Times New Roman"/>
          <w:sz w:val="24"/>
        </w:rPr>
        <w:t xml:space="preserve">High-performance applications: C is a good choice for high-performance applications, such as scientific computing and video games. </w:t>
      </w:r>
    </w:p>
    <w:p w14:paraId="2238738A" w14:textId="77777777" w:rsidR="001D5C2B" w:rsidRDefault="00807308" w:rsidP="00807308">
      <w:pPr>
        <w:numPr>
          <w:ilvl w:val="0"/>
          <w:numId w:val="19"/>
        </w:numPr>
        <w:spacing w:after="0" w:line="357" w:lineRule="auto"/>
        <w:ind w:left="0" w:hanging="360"/>
        <w:mirrorIndents/>
        <w:jc w:val="both"/>
      </w:pPr>
      <w:r>
        <w:rPr>
          <w:rFonts w:ascii="Times New Roman" w:eastAsia="Times New Roman" w:hAnsi="Times New Roman" w:cs="Times New Roman"/>
          <w:sz w:val="24"/>
        </w:rPr>
        <w:t xml:space="preserve">Teaching programming: C is a popular language for teaching programming, as it is relatively simple to learn and understand. </w:t>
      </w:r>
    </w:p>
    <w:p w14:paraId="6AB53DE3"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C is a powerful and versatile language that can be used for a wide variety of applications. If you are interested in learning to program, C is a good language to start with. </w:t>
      </w:r>
    </w:p>
    <w:p w14:paraId="4614159D"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What can you do with C: </w:t>
      </w:r>
    </w:p>
    <w:p w14:paraId="0B8E144F" w14:textId="77777777" w:rsidR="001D5C2B" w:rsidRDefault="00807308" w:rsidP="00807308">
      <w:pPr>
        <w:numPr>
          <w:ilvl w:val="0"/>
          <w:numId w:val="20"/>
        </w:numPr>
        <w:spacing w:after="0" w:line="265" w:lineRule="auto"/>
        <w:ind w:left="0" w:hanging="360"/>
        <w:mirrorIndents/>
        <w:jc w:val="both"/>
      </w:pPr>
      <w:r>
        <w:rPr>
          <w:rFonts w:ascii="Times New Roman" w:eastAsia="Times New Roman" w:hAnsi="Times New Roman" w:cs="Times New Roman"/>
          <w:sz w:val="24"/>
        </w:rPr>
        <w:t xml:space="preserve">Develop software </w:t>
      </w:r>
    </w:p>
    <w:p w14:paraId="64ADE03B" w14:textId="77777777" w:rsidR="001D5C2B" w:rsidRDefault="00807308" w:rsidP="00807308">
      <w:pPr>
        <w:numPr>
          <w:ilvl w:val="0"/>
          <w:numId w:val="20"/>
        </w:numPr>
        <w:spacing w:after="0" w:line="265" w:lineRule="auto"/>
        <w:ind w:left="0" w:hanging="360"/>
        <w:mirrorIndents/>
        <w:jc w:val="both"/>
      </w:pPr>
      <w:r>
        <w:rPr>
          <w:rFonts w:ascii="Times New Roman" w:eastAsia="Times New Roman" w:hAnsi="Times New Roman" w:cs="Times New Roman"/>
          <w:sz w:val="24"/>
        </w:rPr>
        <w:t xml:space="preserve">Create and maintain IoT applications </w:t>
      </w:r>
    </w:p>
    <w:p w14:paraId="7D8026D9" w14:textId="77777777" w:rsidR="001D5C2B" w:rsidRDefault="00807308" w:rsidP="00807308">
      <w:pPr>
        <w:numPr>
          <w:ilvl w:val="0"/>
          <w:numId w:val="20"/>
        </w:numPr>
        <w:spacing w:after="0" w:line="265" w:lineRule="auto"/>
        <w:ind w:left="0" w:hanging="360"/>
        <w:mirrorIndents/>
        <w:jc w:val="both"/>
      </w:pPr>
      <w:r>
        <w:rPr>
          <w:rFonts w:ascii="Times New Roman" w:eastAsia="Times New Roman" w:hAnsi="Times New Roman" w:cs="Times New Roman"/>
          <w:sz w:val="24"/>
        </w:rPr>
        <w:t xml:space="preserve">Develop compilers </w:t>
      </w:r>
    </w:p>
    <w:p w14:paraId="385F56DB" w14:textId="77777777" w:rsidR="001D5C2B" w:rsidRDefault="00807308" w:rsidP="00807308">
      <w:pPr>
        <w:numPr>
          <w:ilvl w:val="0"/>
          <w:numId w:val="20"/>
        </w:numPr>
        <w:spacing w:after="0" w:line="265" w:lineRule="auto"/>
        <w:ind w:left="0" w:hanging="360"/>
        <w:mirrorIndents/>
        <w:jc w:val="both"/>
      </w:pPr>
      <w:r>
        <w:rPr>
          <w:rFonts w:ascii="Times New Roman" w:eastAsia="Times New Roman" w:hAnsi="Times New Roman" w:cs="Times New Roman"/>
          <w:sz w:val="24"/>
        </w:rPr>
        <w:t xml:space="preserve">Develop operating systems </w:t>
      </w:r>
    </w:p>
    <w:p w14:paraId="3C93EB7F" w14:textId="77777777" w:rsidR="001D5C2B" w:rsidRDefault="00807308" w:rsidP="00807308">
      <w:pPr>
        <w:numPr>
          <w:ilvl w:val="0"/>
          <w:numId w:val="20"/>
        </w:numPr>
        <w:spacing w:after="0" w:line="265" w:lineRule="auto"/>
        <w:ind w:left="0" w:hanging="360"/>
        <w:mirrorIndents/>
        <w:jc w:val="both"/>
      </w:pPr>
      <w:r>
        <w:rPr>
          <w:rFonts w:ascii="Times New Roman" w:eastAsia="Times New Roman" w:hAnsi="Times New Roman" w:cs="Times New Roman"/>
          <w:sz w:val="24"/>
        </w:rPr>
        <w:lastRenderedPageBreak/>
        <w:t xml:space="preserve">Develop databases </w:t>
      </w:r>
    </w:p>
    <w:p w14:paraId="11BE3C1C" w14:textId="77777777" w:rsidR="001D5C2B" w:rsidRDefault="00807308" w:rsidP="00807308">
      <w:pPr>
        <w:numPr>
          <w:ilvl w:val="0"/>
          <w:numId w:val="20"/>
        </w:numPr>
        <w:spacing w:after="0" w:line="265" w:lineRule="auto"/>
        <w:ind w:left="0" w:hanging="360"/>
        <w:mirrorIndents/>
        <w:jc w:val="both"/>
      </w:pPr>
      <w:r>
        <w:rPr>
          <w:rFonts w:ascii="Times New Roman" w:eastAsia="Times New Roman" w:hAnsi="Times New Roman" w:cs="Times New Roman"/>
          <w:sz w:val="24"/>
        </w:rPr>
        <w:t xml:space="preserve">Develop internet browsers and their extensions </w:t>
      </w:r>
    </w:p>
    <w:p w14:paraId="4A14B0E6" w14:textId="77777777" w:rsidR="001D5C2B" w:rsidRDefault="00807308" w:rsidP="00807308">
      <w:pPr>
        <w:spacing w:after="0"/>
        <w:mirrorIndents/>
      </w:pPr>
      <w:r>
        <w:rPr>
          <w:rFonts w:ascii="Times New Roman" w:eastAsia="Times New Roman" w:hAnsi="Times New Roman" w:cs="Times New Roman"/>
          <w:b/>
          <w:sz w:val="24"/>
        </w:rPr>
        <w:t xml:space="preserve"> </w:t>
      </w:r>
    </w:p>
    <w:p w14:paraId="16D34046"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Develop Software: </w:t>
      </w:r>
    </w:p>
    <w:p w14:paraId="4155734E" w14:textId="77777777" w:rsidR="001D5C2B" w:rsidRDefault="00807308" w:rsidP="00807308">
      <w:pPr>
        <w:spacing w:after="0" w:line="357" w:lineRule="auto"/>
        <w:ind w:hanging="10"/>
        <w:mirrorIndents/>
        <w:jc w:val="both"/>
      </w:pPr>
      <w:r>
        <w:rPr>
          <w:rFonts w:ascii="Times New Roman" w:eastAsia="Times New Roman" w:hAnsi="Times New Roman" w:cs="Times New Roman"/>
          <w:b/>
          <w:sz w:val="24"/>
        </w:rPr>
        <w:t>C is commonly used for developing system software, application software, and even embedded software. It provides low-level access to memory and hardware, making it suitable for performance-critical applications.</w:t>
      </w:r>
      <w:r>
        <w:rPr>
          <w:rFonts w:ascii="Times New Roman" w:eastAsia="Times New Roman" w:hAnsi="Times New Roman" w:cs="Times New Roman"/>
          <w:sz w:val="24"/>
        </w:rPr>
        <w:t xml:space="preserve"> </w:t>
      </w:r>
    </w:p>
    <w:p w14:paraId="063541D2"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Create and Maintain IoT Applications: </w:t>
      </w:r>
    </w:p>
    <w:p w14:paraId="442AB788" w14:textId="77777777" w:rsidR="001D5C2B" w:rsidRDefault="00807308" w:rsidP="00807308">
      <w:pPr>
        <w:spacing w:after="0" w:line="357" w:lineRule="auto"/>
        <w:ind w:hanging="10"/>
        <w:mirrorIndents/>
        <w:jc w:val="both"/>
      </w:pPr>
      <w:r>
        <w:rPr>
          <w:rFonts w:ascii="Times New Roman" w:eastAsia="Times New Roman" w:hAnsi="Times New Roman" w:cs="Times New Roman"/>
          <w:b/>
          <w:sz w:val="24"/>
        </w:rPr>
        <w:t>The Internet of Things (IoT) involves connecting devices to the internet to collect and exchange data. C is used in IoT development for its efficiency and ability to interact with hardware at a low level.</w:t>
      </w:r>
      <w:r>
        <w:rPr>
          <w:rFonts w:ascii="Times New Roman" w:eastAsia="Times New Roman" w:hAnsi="Times New Roman" w:cs="Times New Roman"/>
          <w:sz w:val="24"/>
        </w:rPr>
        <w:t xml:space="preserve"> </w:t>
      </w:r>
    </w:p>
    <w:p w14:paraId="35CFB69F"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Develop Compilers: </w:t>
      </w:r>
    </w:p>
    <w:p w14:paraId="7C9DBFE9" w14:textId="77777777" w:rsidR="001D5C2B" w:rsidRDefault="00807308" w:rsidP="00807308">
      <w:pPr>
        <w:spacing w:after="0" w:line="358" w:lineRule="auto"/>
        <w:ind w:hanging="10"/>
        <w:mirrorIndents/>
        <w:jc w:val="both"/>
      </w:pPr>
      <w:r>
        <w:rPr>
          <w:rFonts w:ascii="Times New Roman" w:eastAsia="Times New Roman" w:hAnsi="Times New Roman" w:cs="Times New Roman"/>
          <w:b/>
          <w:sz w:val="24"/>
        </w:rPr>
        <w:t>C itself is often used to write compilers for other programming languages. Many programming languages, including C++, were initially implemented in C.</w:t>
      </w:r>
      <w:r>
        <w:rPr>
          <w:rFonts w:ascii="Times New Roman" w:eastAsia="Times New Roman" w:hAnsi="Times New Roman" w:cs="Times New Roman"/>
          <w:sz w:val="24"/>
        </w:rPr>
        <w:t xml:space="preserve"> </w:t>
      </w:r>
    </w:p>
    <w:p w14:paraId="4AD838CB"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Develop Operating Systems: </w:t>
      </w:r>
    </w:p>
    <w:p w14:paraId="640793FE" w14:textId="77777777" w:rsidR="001D5C2B" w:rsidRDefault="00807308" w:rsidP="00807308">
      <w:pPr>
        <w:spacing w:after="0" w:line="357" w:lineRule="auto"/>
        <w:ind w:hanging="10"/>
        <w:mirrorIndents/>
        <w:jc w:val="both"/>
      </w:pPr>
      <w:r>
        <w:rPr>
          <w:rFonts w:ascii="Times New Roman" w:eastAsia="Times New Roman" w:hAnsi="Times New Roman" w:cs="Times New Roman"/>
          <w:b/>
          <w:sz w:val="24"/>
        </w:rPr>
        <w:t>C has been a primary language for developing operating systems. The UNIX operating system and its variants, like Linux, are written in C. The low-level nature of C allows for close interaction with hardware and efficient system-level programming.</w:t>
      </w:r>
      <w:r>
        <w:rPr>
          <w:rFonts w:ascii="Times New Roman" w:eastAsia="Times New Roman" w:hAnsi="Times New Roman" w:cs="Times New Roman"/>
          <w:sz w:val="24"/>
        </w:rPr>
        <w:t xml:space="preserve"> </w:t>
      </w:r>
    </w:p>
    <w:p w14:paraId="11C565B9" w14:textId="77777777" w:rsidR="001D5C2B" w:rsidRDefault="00807308" w:rsidP="00807308">
      <w:pPr>
        <w:spacing w:after="0"/>
        <w:mirrorIndents/>
      </w:pPr>
      <w:r>
        <w:rPr>
          <w:rFonts w:ascii="Times New Roman" w:eastAsia="Times New Roman" w:hAnsi="Times New Roman" w:cs="Times New Roman"/>
          <w:b/>
          <w:sz w:val="24"/>
        </w:rPr>
        <w:t xml:space="preserve"> </w:t>
      </w:r>
    </w:p>
    <w:p w14:paraId="5CDC13A4" w14:textId="77777777" w:rsidR="001D5C2B" w:rsidRDefault="00807308" w:rsidP="00807308">
      <w:pPr>
        <w:spacing w:after="0"/>
        <w:mirrorIndents/>
      </w:pPr>
      <w:r>
        <w:rPr>
          <w:rFonts w:ascii="Times New Roman" w:eastAsia="Times New Roman" w:hAnsi="Times New Roman" w:cs="Times New Roman"/>
          <w:b/>
          <w:sz w:val="24"/>
        </w:rPr>
        <w:t xml:space="preserve"> </w:t>
      </w:r>
    </w:p>
    <w:p w14:paraId="01EA6594" w14:textId="77777777" w:rsidR="001D5C2B" w:rsidRDefault="00807308" w:rsidP="00807308">
      <w:pPr>
        <w:spacing w:after="0"/>
        <w:mirrorIndents/>
      </w:pPr>
      <w:r>
        <w:rPr>
          <w:rFonts w:ascii="Times New Roman" w:eastAsia="Times New Roman" w:hAnsi="Times New Roman" w:cs="Times New Roman"/>
          <w:b/>
          <w:sz w:val="24"/>
        </w:rPr>
        <w:t xml:space="preserve"> </w:t>
      </w:r>
    </w:p>
    <w:p w14:paraId="1847A0EE"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Develop Databases: </w:t>
      </w:r>
    </w:p>
    <w:p w14:paraId="0EF58CDA" w14:textId="77777777" w:rsidR="001D5C2B" w:rsidRDefault="00807308" w:rsidP="00807308">
      <w:pPr>
        <w:spacing w:after="0" w:line="348" w:lineRule="auto"/>
        <w:ind w:hanging="10"/>
        <w:mirrorIndents/>
        <w:jc w:val="both"/>
      </w:pPr>
      <w:r>
        <w:rPr>
          <w:rFonts w:ascii="Times New Roman" w:eastAsia="Times New Roman" w:hAnsi="Times New Roman" w:cs="Times New Roman"/>
          <w:b/>
          <w:sz w:val="24"/>
        </w:rPr>
        <w:t>While higher-level languages like SQL are commonly used for database interactions, the core engines of some databases may be implemented in C or a mix of C and other languages for performance reasons. C can be used to optimize critical components of database systems.</w:t>
      </w:r>
      <w:r>
        <w:rPr>
          <w:rFonts w:ascii="Times New Roman" w:eastAsia="Times New Roman" w:hAnsi="Times New Roman" w:cs="Times New Roman"/>
          <w:sz w:val="28"/>
        </w:rPr>
        <w:t xml:space="preserve"> </w:t>
      </w:r>
    </w:p>
    <w:p w14:paraId="7D294F20"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Develop Internet Browsers and Their Extensions: </w:t>
      </w:r>
    </w:p>
    <w:p w14:paraId="34CD66DA" w14:textId="77777777" w:rsidR="001D5C2B" w:rsidRDefault="00807308" w:rsidP="00807308">
      <w:pPr>
        <w:spacing w:after="0" w:line="357" w:lineRule="auto"/>
        <w:ind w:hanging="10"/>
        <w:mirrorIndents/>
        <w:jc w:val="both"/>
      </w:pPr>
      <w:r>
        <w:rPr>
          <w:rFonts w:ascii="Times New Roman" w:eastAsia="Times New Roman" w:hAnsi="Times New Roman" w:cs="Times New Roman"/>
          <w:b/>
          <w:sz w:val="24"/>
        </w:rPr>
        <w:t>Web browsers and extensions often have performance-critical components that are implemented in C for efficiency. C can be used to develop the core rendering engine, networking components, and other critical parts of a browser.</w:t>
      </w:r>
      <w:r>
        <w:rPr>
          <w:rFonts w:ascii="Times New Roman" w:eastAsia="Times New Roman" w:hAnsi="Times New Roman" w:cs="Times New Roman"/>
          <w:sz w:val="24"/>
        </w:rPr>
        <w:t xml:space="preserve"> </w:t>
      </w:r>
    </w:p>
    <w:p w14:paraId="46EF8626"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C is also used in applications that require a high degree of calculations, such as MATLAB and Mathematica. This is because C implements algorithms and data structures quickly, which allows for faster computations.  </w:t>
      </w:r>
    </w:p>
    <w:p w14:paraId="6DFA282F"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Some features of C include:  </w:t>
      </w:r>
    </w:p>
    <w:p w14:paraId="30E47EBF" w14:textId="77777777" w:rsidR="001D5C2B" w:rsidRDefault="00807308" w:rsidP="00807308">
      <w:pPr>
        <w:numPr>
          <w:ilvl w:val="0"/>
          <w:numId w:val="21"/>
        </w:numPr>
        <w:spacing w:after="0" w:line="356" w:lineRule="auto"/>
        <w:ind w:left="0" w:hanging="360"/>
        <w:mirrorIndents/>
        <w:jc w:val="both"/>
      </w:pPr>
      <w:r>
        <w:rPr>
          <w:rFonts w:ascii="Times New Roman" w:eastAsia="Times New Roman" w:hAnsi="Times New Roman" w:cs="Times New Roman"/>
          <w:sz w:val="24"/>
        </w:rPr>
        <w:lastRenderedPageBreak/>
        <w:t xml:space="preserve">Enumeration: A user-defined data type that consists of constant integers or integers given names by the user. </w:t>
      </w:r>
    </w:p>
    <w:p w14:paraId="48DF3FFA" w14:textId="77777777" w:rsidR="001D5C2B" w:rsidRDefault="00807308" w:rsidP="00807308">
      <w:pPr>
        <w:numPr>
          <w:ilvl w:val="0"/>
          <w:numId w:val="21"/>
        </w:numPr>
        <w:spacing w:after="0" w:line="265" w:lineRule="auto"/>
        <w:ind w:left="0" w:hanging="360"/>
        <w:mirrorIndents/>
        <w:jc w:val="both"/>
      </w:pPr>
      <w:r>
        <w:rPr>
          <w:rFonts w:ascii="Times New Roman" w:eastAsia="Times New Roman" w:hAnsi="Times New Roman" w:cs="Times New Roman"/>
          <w:sz w:val="24"/>
        </w:rPr>
        <w:t xml:space="preserve">Bool: A fundamental data type that can hold one of two values: true or false. </w:t>
      </w:r>
    </w:p>
    <w:p w14:paraId="37A62473" w14:textId="77777777" w:rsidR="001D5C2B" w:rsidRDefault="00807308" w:rsidP="00807308">
      <w:pPr>
        <w:numPr>
          <w:ilvl w:val="0"/>
          <w:numId w:val="21"/>
        </w:numPr>
        <w:spacing w:after="0" w:line="356" w:lineRule="auto"/>
        <w:ind w:left="0" w:hanging="360"/>
        <w:mirrorIndents/>
        <w:jc w:val="both"/>
      </w:pPr>
      <w:r>
        <w:rPr>
          <w:rFonts w:ascii="Times New Roman" w:eastAsia="Times New Roman" w:hAnsi="Times New Roman" w:cs="Times New Roman"/>
          <w:sz w:val="24"/>
        </w:rPr>
        <w:t xml:space="preserve">Arrays: Make code more optimized and </w:t>
      </w:r>
      <w:proofErr w:type="spellStart"/>
      <w:r>
        <w:rPr>
          <w:rFonts w:ascii="Times New Roman" w:eastAsia="Times New Roman" w:hAnsi="Times New Roman" w:cs="Times New Roman"/>
          <w:sz w:val="24"/>
        </w:rPr>
        <w:t>cleanby</w:t>
      </w:r>
      <w:proofErr w:type="spellEnd"/>
      <w:r>
        <w:rPr>
          <w:rFonts w:ascii="Times New Roman" w:eastAsia="Times New Roman" w:hAnsi="Times New Roman" w:cs="Times New Roman"/>
          <w:sz w:val="24"/>
        </w:rPr>
        <w:t xml:space="preserve"> storing multiple elements in a single array. </w:t>
      </w:r>
    </w:p>
    <w:p w14:paraId="7BD12651" w14:textId="77777777" w:rsidR="001D5C2B" w:rsidRDefault="00807308" w:rsidP="00807308">
      <w:pPr>
        <w:numPr>
          <w:ilvl w:val="0"/>
          <w:numId w:val="21"/>
        </w:numPr>
        <w:spacing w:after="0" w:line="356" w:lineRule="auto"/>
        <w:ind w:left="0" w:hanging="360"/>
        <w:mirrorIndents/>
        <w:jc w:val="both"/>
      </w:pPr>
      <w:r>
        <w:rPr>
          <w:rFonts w:ascii="Times New Roman" w:eastAsia="Times New Roman" w:hAnsi="Times New Roman" w:cs="Times New Roman"/>
          <w:sz w:val="24"/>
        </w:rPr>
        <w:t xml:space="preserve">Dynamic memory allocation: The process of assigning memory space during execution time. </w:t>
      </w:r>
    </w:p>
    <w:p w14:paraId="21B7E9C3"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WHY IS C SO POPULAR? </w:t>
      </w:r>
    </w:p>
    <w:p w14:paraId="278FACE4" w14:textId="77777777" w:rsidR="001D5C2B" w:rsidRDefault="00807308" w:rsidP="00807308">
      <w:pPr>
        <w:numPr>
          <w:ilvl w:val="0"/>
          <w:numId w:val="22"/>
        </w:numPr>
        <w:spacing w:after="0"/>
        <w:ind w:left="0" w:hanging="360"/>
        <w:mirrorIndents/>
        <w:jc w:val="both"/>
      </w:pPr>
      <w:r>
        <w:rPr>
          <w:rFonts w:ascii="Times New Roman" w:eastAsia="Times New Roman" w:hAnsi="Times New Roman" w:cs="Times New Roman"/>
          <w:b/>
          <w:sz w:val="24"/>
        </w:rPr>
        <w:t xml:space="preserve">Simple Code Structure: </w:t>
      </w:r>
    </w:p>
    <w:p w14:paraId="4DE87281" w14:textId="77777777" w:rsidR="001D5C2B" w:rsidRDefault="00807308" w:rsidP="00807308">
      <w:pPr>
        <w:spacing w:after="0"/>
        <w:ind w:hanging="10"/>
        <w:mirrorIndents/>
        <w:jc w:val="both"/>
      </w:pPr>
      <w:r>
        <w:rPr>
          <w:rFonts w:ascii="Times New Roman" w:eastAsia="Times New Roman" w:hAnsi="Times New Roman" w:cs="Times New Roman"/>
          <w:b/>
          <w:sz w:val="24"/>
        </w:rPr>
        <w:t>It uses blocks to organize code, making it easy to understand, especially for beginners.</w:t>
      </w:r>
      <w:r>
        <w:rPr>
          <w:rFonts w:ascii="Times New Roman" w:eastAsia="Times New Roman" w:hAnsi="Times New Roman" w:cs="Times New Roman"/>
          <w:sz w:val="24"/>
        </w:rPr>
        <w:t xml:space="preserve"> </w:t>
      </w:r>
    </w:p>
    <w:p w14:paraId="697DAA3C" w14:textId="77777777" w:rsidR="001D5C2B" w:rsidRDefault="00807308" w:rsidP="00807308">
      <w:pPr>
        <w:numPr>
          <w:ilvl w:val="0"/>
          <w:numId w:val="22"/>
        </w:numPr>
        <w:spacing w:after="0"/>
        <w:ind w:left="0" w:hanging="360"/>
        <w:mirrorIndents/>
        <w:jc w:val="both"/>
      </w:pPr>
      <w:r>
        <w:rPr>
          <w:rFonts w:ascii="Times New Roman" w:eastAsia="Times New Roman" w:hAnsi="Times New Roman" w:cs="Times New Roman"/>
          <w:b/>
          <w:sz w:val="24"/>
        </w:rPr>
        <w:t xml:space="preserve">Embedded Programming: </w:t>
      </w:r>
    </w:p>
    <w:p w14:paraId="14F8A4CE" w14:textId="77777777" w:rsidR="001D5C2B" w:rsidRDefault="00807308" w:rsidP="00807308">
      <w:pPr>
        <w:spacing w:after="0" w:line="356" w:lineRule="auto"/>
        <w:ind w:hanging="10"/>
        <w:mirrorIndents/>
        <w:jc w:val="both"/>
      </w:pPr>
      <w:r>
        <w:rPr>
          <w:rFonts w:ascii="Times New Roman" w:eastAsia="Times New Roman" w:hAnsi="Times New Roman" w:cs="Times New Roman"/>
          <w:b/>
          <w:sz w:val="24"/>
        </w:rPr>
        <w:t>Widely used in embedded systems, controlling micro-controllers in robotics, computers, and automation.</w:t>
      </w:r>
      <w:r>
        <w:rPr>
          <w:rFonts w:ascii="Times New Roman" w:eastAsia="Times New Roman" w:hAnsi="Times New Roman" w:cs="Times New Roman"/>
          <w:sz w:val="24"/>
        </w:rPr>
        <w:t xml:space="preserve"> </w:t>
      </w:r>
    </w:p>
    <w:p w14:paraId="21D7209F" w14:textId="77777777" w:rsidR="001D5C2B" w:rsidRDefault="00807308" w:rsidP="00807308">
      <w:pPr>
        <w:numPr>
          <w:ilvl w:val="0"/>
          <w:numId w:val="22"/>
        </w:numPr>
        <w:spacing w:after="0"/>
        <w:ind w:left="0" w:hanging="360"/>
        <w:mirrorIndents/>
        <w:jc w:val="both"/>
      </w:pPr>
      <w:r>
        <w:rPr>
          <w:rFonts w:ascii="Times New Roman" w:eastAsia="Times New Roman" w:hAnsi="Times New Roman" w:cs="Times New Roman"/>
          <w:b/>
          <w:sz w:val="24"/>
        </w:rPr>
        <w:t xml:space="preserve">Foundation for C++ and Java: </w:t>
      </w:r>
    </w:p>
    <w:p w14:paraId="550B2690" w14:textId="77777777" w:rsidR="001D5C2B" w:rsidRDefault="00807308" w:rsidP="00807308">
      <w:pPr>
        <w:spacing w:after="0" w:line="356" w:lineRule="auto"/>
        <w:ind w:hanging="10"/>
        <w:mirrorIndents/>
        <w:jc w:val="both"/>
      </w:pPr>
      <w:r>
        <w:rPr>
          <w:rFonts w:ascii="Times New Roman" w:eastAsia="Times New Roman" w:hAnsi="Times New Roman" w:cs="Times New Roman"/>
          <w:b/>
          <w:sz w:val="24"/>
        </w:rPr>
        <w:t>Serves as the basis for C++ and Java, making it easier to learn these widely used languages.</w:t>
      </w:r>
      <w:r>
        <w:rPr>
          <w:rFonts w:ascii="Times New Roman" w:eastAsia="Times New Roman" w:hAnsi="Times New Roman" w:cs="Times New Roman"/>
          <w:sz w:val="24"/>
        </w:rPr>
        <w:t xml:space="preserve"> </w:t>
      </w:r>
    </w:p>
    <w:p w14:paraId="27D341FF" w14:textId="77777777" w:rsidR="001D5C2B" w:rsidRDefault="00807308" w:rsidP="00807308">
      <w:pPr>
        <w:numPr>
          <w:ilvl w:val="0"/>
          <w:numId w:val="22"/>
        </w:numPr>
        <w:spacing w:after="0"/>
        <w:ind w:left="0" w:hanging="360"/>
        <w:mirrorIndents/>
        <w:jc w:val="both"/>
      </w:pPr>
      <w:r>
        <w:rPr>
          <w:rFonts w:ascii="Times New Roman" w:eastAsia="Times New Roman" w:hAnsi="Times New Roman" w:cs="Times New Roman"/>
          <w:b/>
          <w:sz w:val="24"/>
        </w:rPr>
        <w:t xml:space="preserve">Fast Compilation and Execution: </w:t>
      </w:r>
    </w:p>
    <w:p w14:paraId="6E97ABC0" w14:textId="77777777" w:rsidR="001D5C2B" w:rsidRDefault="00807308" w:rsidP="00807308">
      <w:pPr>
        <w:spacing w:after="0" w:line="357" w:lineRule="auto"/>
        <w:ind w:hanging="10"/>
        <w:mirrorIndents/>
        <w:jc w:val="both"/>
      </w:pPr>
      <w:r>
        <w:rPr>
          <w:rFonts w:ascii="Times New Roman" w:eastAsia="Times New Roman" w:hAnsi="Times New Roman" w:cs="Times New Roman"/>
          <w:b/>
          <w:sz w:val="24"/>
        </w:rPr>
        <w:t>Code compiles and executes quickly, without unnecessary processing overheads, making it efficient.</w:t>
      </w:r>
      <w:r>
        <w:rPr>
          <w:rFonts w:ascii="Times New Roman" w:eastAsia="Times New Roman" w:hAnsi="Times New Roman" w:cs="Times New Roman"/>
          <w:sz w:val="24"/>
        </w:rPr>
        <w:t xml:space="preserve"> </w:t>
      </w:r>
    </w:p>
    <w:p w14:paraId="4BA4D5F7" w14:textId="77777777" w:rsidR="001D5C2B" w:rsidRDefault="00807308" w:rsidP="00807308">
      <w:pPr>
        <w:numPr>
          <w:ilvl w:val="0"/>
          <w:numId w:val="22"/>
        </w:numPr>
        <w:spacing w:after="0"/>
        <w:ind w:left="0" w:hanging="360"/>
        <w:mirrorIndents/>
        <w:jc w:val="both"/>
      </w:pPr>
      <w:r>
        <w:rPr>
          <w:rFonts w:ascii="Times New Roman" w:eastAsia="Times New Roman" w:hAnsi="Times New Roman" w:cs="Times New Roman"/>
          <w:b/>
          <w:sz w:val="24"/>
        </w:rPr>
        <w:t xml:space="preserve">Game Development: </w:t>
      </w:r>
    </w:p>
    <w:p w14:paraId="0DB15042" w14:textId="77777777" w:rsidR="001D5C2B" w:rsidRDefault="00807308" w:rsidP="00807308">
      <w:pPr>
        <w:spacing w:after="0"/>
        <w:ind w:hanging="10"/>
        <w:mirrorIndents/>
        <w:jc w:val="both"/>
      </w:pPr>
      <w:r>
        <w:rPr>
          <w:rFonts w:ascii="Times New Roman" w:eastAsia="Times New Roman" w:hAnsi="Times New Roman" w:cs="Times New Roman"/>
          <w:b/>
          <w:sz w:val="24"/>
        </w:rPr>
        <w:t>Used in PC game development for coding small and large tasks.</w:t>
      </w:r>
      <w:r>
        <w:rPr>
          <w:rFonts w:ascii="Times New Roman" w:eastAsia="Times New Roman" w:hAnsi="Times New Roman" w:cs="Times New Roman"/>
          <w:sz w:val="24"/>
        </w:rPr>
        <w:t xml:space="preserve"> </w:t>
      </w:r>
    </w:p>
    <w:p w14:paraId="66609A30" w14:textId="77777777" w:rsidR="001D5C2B" w:rsidRDefault="00807308" w:rsidP="00807308">
      <w:pPr>
        <w:numPr>
          <w:ilvl w:val="0"/>
          <w:numId w:val="22"/>
        </w:numPr>
        <w:spacing w:after="0"/>
        <w:ind w:left="0" w:hanging="360"/>
        <w:mirrorIndents/>
        <w:jc w:val="both"/>
      </w:pPr>
      <w:r>
        <w:rPr>
          <w:rFonts w:ascii="Times New Roman" w:eastAsia="Times New Roman" w:hAnsi="Times New Roman" w:cs="Times New Roman"/>
          <w:b/>
          <w:sz w:val="24"/>
        </w:rPr>
        <w:t xml:space="preserve">Mid-Level Language: </w:t>
      </w:r>
    </w:p>
    <w:p w14:paraId="230815B5" w14:textId="77777777" w:rsidR="001D5C2B" w:rsidRDefault="00807308" w:rsidP="00807308">
      <w:pPr>
        <w:spacing w:after="0" w:line="358" w:lineRule="auto"/>
        <w:ind w:hanging="10"/>
        <w:mirrorIndents/>
        <w:jc w:val="both"/>
      </w:pPr>
      <w:r>
        <w:rPr>
          <w:rFonts w:ascii="Times New Roman" w:eastAsia="Times New Roman" w:hAnsi="Times New Roman" w:cs="Times New Roman"/>
          <w:b/>
          <w:sz w:val="24"/>
        </w:rPr>
        <w:t>Strikes a balance between low-level and high-level languages, combining simplicity with fast program processing.</w:t>
      </w:r>
      <w:r>
        <w:rPr>
          <w:rFonts w:ascii="Times New Roman" w:eastAsia="Times New Roman" w:hAnsi="Times New Roman" w:cs="Times New Roman"/>
          <w:sz w:val="24"/>
        </w:rPr>
        <w:t xml:space="preserve"> </w:t>
      </w:r>
    </w:p>
    <w:p w14:paraId="0835744F"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Features of C: </w:t>
      </w:r>
    </w:p>
    <w:p w14:paraId="05BBACFB" w14:textId="77777777" w:rsidR="001D5C2B" w:rsidRDefault="00807308" w:rsidP="00807308">
      <w:pPr>
        <w:spacing w:after="0" w:line="265" w:lineRule="auto"/>
        <w:ind w:hanging="10"/>
        <w:mirrorIndents/>
        <w:jc w:val="both"/>
      </w:pPr>
      <w:r>
        <w:rPr>
          <w:rFonts w:ascii="Times New Roman" w:eastAsia="Times New Roman" w:hAnsi="Times New Roman" w:cs="Times New Roman"/>
          <w:sz w:val="24"/>
        </w:rPr>
        <w:t xml:space="preserve">C programming language is known for its simplicity, efficiency, and versatility. </w:t>
      </w:r>
    </w:p>
    <w:p w14:paraId="0BE7C818" w14:textId="77777777" w:rsidR="001D5C2B" w:rsidRDefault="00807308" w:rsidP="00807308">
      <w:pPr>
        <w:spacing w:after="0" w:line="265" w:lineRule="auto"/>
        <w:ind w:hanging="10"/>
        <w:mirrorIndents/>
        <w:jc w:val="both"/>
      </w:pPr>
      <w:r>
        <w:rPr>
          <w:rFonts w:ascii="Times New Roman" w:eastAsia="Times New Roman" w:hAnsi="Times New Roman" w:cs="Times New Roman"/>
          <w:sz w:val="24"/>
        </w:rPr>
        <w:t xml:space="preserve">Here are some key features of C: </w:t>
      </w:r>
    </w:p>
    <w:p w14:paraId="55F3E8F4"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 xml:space="preserve">Procedural Language: </w:t>
      </w:r>
    </w:p>
    <w:p w14:paraId="093CC73D" w14:textId="77777777" w:rsidR="001D5C2B" w:rsidRDefault="00807308" w:rsidP="00807308">
      <w:pPr>
        <w:numPr>
          <w:ilvl w:val="1"/>
          <w:numId w:val="23"/>
        </w:numPr>
        <w:spacing w:after="0" w:line="358" w:lineRule="auto"/>
        <w:ind w:left="0" w:hanging="10"/>
        <w:mirrorIndents/>
        <w:jc w:val="both"/>
      </w:pPr>
      <w:r>
        <w:rPr>
          <w:rFonts w:ascii="Times New Roman" w:eastAsia="Times New Roman" w:hAnsi="Times New Roman" w:cs="Times New Roman"/>
          <w:sz w:val="24"/>
        </w:rPr>
        <w:t xml:space="preserve">is a procedural programming language, focusing on functions and procedures to structure code. </w:t>
      </w:r>
    </w:p>
    <w:p w14:paraId="7BB42687"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 xml:space="preserve">Portable and Cross-Platform: </w:t>
      </w:r>
    </w:p>
    <w:p w14:paraId="49371229"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Code written in C is often portable and can run on different platforms with minimal or no modification. </w:t>
      </w:r>
    </w:p>
    <w:p w14:paraId="60C09851"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 xml:space="preserve">Efficient and Fast: </w:t>
      </w:r>
    </w:p>
    <w:p w14:paraId="57A04B11" w14:textId="77777777" w:rsidR="001D5C2B" w:rsidRDefault="00807308" w:rsidP="00807308">
      <w:pPr>
        <w:numPr>
          <w:ilvl w:val="1"/>
          <w:numId w:val="23"/>
        </w:numPr>
        <w:spacing w:after="0" w:line="358" w:lineRule="auto"/>
        <w:ind w:left="0" w:hanging="10"/>
        <w:mirrorIndents/>
        <w:jc w:val="both"/>
      </w:pPr>
      <w:r>
        <w:rPr>
          <w:rFonts w:ascii="Times New Roman" w:eastAsia="Times New Roman" w:hAnsi="Times New Roman" w:cs="Times New Roman"/>
          <w:sz w:val="24"/>
        </w:rPr>
        <w:t xml:space="preserve">provides low-level access to memory and hardware, allowing for efficient manipulation and fast execution of programs. </w:t>
      </w:r>
    </w:p>
    <w:p w14:paraId="3B6CBDBE"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lastRenderedPageBreak/>
        <w:t xml:space="preserve">Structured Language: </w:t>
      </w:r>
    </w:p>
    <w:p w14:paraId="55B7F172"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 xml:space="preserve">It supports structured programming, allowing the use of blocks, functions, and modules to organize code logically. </w:t>
      </w:r>
    </w:p>
    <w:p w14:paraId="0CB690F0"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 xml:space="preserve">Rich Standard Library: </w:t>
      </w:r>
    </w:p>
    <w:p w14:paraId="52E2F797" w14:textId="77777777" w:rsidR="001D5C2B" w:rsidRDefault="00807308" w:rsidP="00807308">
      <w:pPr>
        <w:numPr>
          <w:ilvl w:val="1"/>
          <w:numId w:val="23"/>
        </w:numPr>
        <w:spacing w:after="0" w:line="357" w:lineRule="auto"/>
        <w:ind w:left="0" w:hanging="10"/>
        <w:mirrorIndents/>
        <w:jc w:val="both"/>
      </w:pPr>
      <w:r>
        <w:rPr>
          <w:rFonts w:ascii="Times New Roman" w:eastAsia="Times New Roman" w:hAnsi="Times New Roman" w:cs="Times New Roman"/>
          <w:sz w:val="24"/>
        </w:rPr>
        <w:t xml:space="preserve">comes with a rich standard library that provides a wide range of functions for tasks like I/O operations, string manipulation, and mathematical calculations. </w:t>
      </w:r>
    </w:p>
    <w:p w14:paraId="684142BB"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 xml:space="preserve">Dynamic Memory Allocation: </w:t>
      </w:r>
    </w:p>
    <w:p w14:paraId="2AA9E8D6" w14:textId="77777777" w:rsidR="001D5C2B" w:rsidRDefault="00807308" w:rsidP="00807308">
      <w:pPr>
        <w:numPr>
          <w:ilvl w:val="1"/>
          <w:numId w:val="23"/>
        </w:numPr>
        <w:spacing w:after="0" w:line="356" w:lineRule="auto"/>
        <w:ind w:left="0" w:hanging="10"/>
        <w:mirrorIndents/>
        <w:jc w:val="both"/>
      </w:pPr>
      <w:r>
        <w:rPr>
          <w:rFonts w:ascii="Times New Roman" w:eastAsia="Times New Roman" w:hAnsi="Times New Roman" w:cs="Times New Roman"/>
          <w:sz w:val="24"/>
        </w:rPr>
        <w:t xml:space="preserve">allows dynamic memory allocation and deallocation through functions like </w:t>
      </w:r>
      <w:proofErr w:type="gramStart"/>
      <w:r>
        <w:rPr>
          <w:rFonts w:ascii="Times New Roman" w:eastAsia="Times New Roman" w:hAnsi="Times New Roman" w:cs="Times New Roman"/>
          <w:sz w:val="24"/>
        </w:rPr>
        <w:t>malloc(</w:t>
      </w:r>
      <w:proofErr w:type="gramEnd"/>
      <w:r>
        <w:rPr>
          <w:rFonts w:ascii="Times New Roman" w:eastAsia="Times New Roman" w:hAnsi="Times New Roman" w:cs="Times New Roman"/>
          <w:sz w:val="24"/>
        </w:rPr>
        <w:t xml:space="preserve">) and </w:t>
      </w:r>
      <w:proofErr w:type="gramStart"/>
      <w:r>
        <w:rPr>
          <w:rFonts w:ascii="Times New Roman" w:eastAsia="Times New Roman" w:hAnsi="Times New Roman" w:cs="Times New Roman"/>
          <w:sz w:val="24"/>
        </w:rPr>
        <w:t>free(</w:t>
      </w:r>
      <w:proofErr w:type="gramEnd"/>
      <w:r>
        <w:rPr>
          <w:rFonts w:ascii="Times New Roman" w:eastAsia="Times New Roman" w:hAnsi="Times New Roman" w:cs="Times New Roman"/>
          <w:sz w:val="24"/>
        </w:rPr>
        <w:t xml:space="preserve">), providing flexibility in memory usage. </w:t>
      </w:r>
    </w:p>
    <w:p w14:paraId="5356189B"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 xml:space="preserve">Pointer Support: </w:t>
      </w:r>
    </w:p>
    <w:p w14:paraId="28FADB5C" w14:textId="77777777" w:rsidR="001D5C2B" w:rsidRDefault="00807308" w:rsidP="00807308">
      <w:pPr>
        <w:numPr>
          <w:ilvl w:val="1"/>
          <w:numId w:val="23"/>
        </w:numPr>
        <w:spacing w:after="0" w:line="358" w:lineRule="auto"/>
        <w:ind w:left="0" w:hanging="10"/>
        <w:mirrorIndents/>
        <w:jc w:val="both"/>
      </w:pPr>
      <w:r>
        <w:rPr>
          <w:rFonts w:ascii="Times New Roman" w:eastAsia="Times New Roman" w:hAnsi="Times New Roman" w:cs="Times New Roman"/>
          <w:sz w:val="24"/>
        </w:rPr>
        <w:t xml:space="preserve">supports pointers, allowing direct manipulation of memory addresses and facilitating efficient data structures. </w:t>
      </w:r>
    </w:p>
    <w:p w14:paraId="3ABE2539"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 xml:space="preserve">Low-Level Features: </w:t>
      </w:r>
    </w:p>
    <w:p w14:paraId="2BA6DC84" w14:textId="77777777" w:rsidR="001D5C2B" w:rsidRDefault="00807308" w:rsidP="00807308">
      <w:pPr>
        <w:spacing w:after="0" w:line="357" w:lineRule="auto"/>
        <w:ind w:hanging="10"/>
        <w:mirrorIndents/>
        <w:jc w:val="both"/>
      </w:pPr>
      <w:r>
        <w:rPr>
          <w:rFonts w:ascii="Times New Roman" w:eastAsia="Times New Roman" w:hAnsi="Times New Roman" w:cs="Times New Roman"/>
          <w:sz w:val="24"/>
        </w:rPr>
        <w:t xml:space="preserve">It provides features like bit manipulation, which is useful for tasks requiring precise control over individual bits in data. </w:t>
      </w:r>
    </w:p>
    <w:p w14:paraId="3B668181"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Extensible:</w:t>
      </w:r>
      <w:r>
        <w:rPr>
          <w:rFonts w:ascii="Times New Roman" w:eastAsia="Times New Roman" w:hAnsi="Times New Roman" w:cs="Times New Roman"/>
          <w:sz w:val="24"/>
        </w:rPr>
        <w:t xml:space="preserve"> </w:t>
      </w:r>
    </w:p>
    <w:p w14:paraId="66830BA0" w14:textId="77777777" w:rsidR="001D5C2B" w:rsidRDefault="00807308" w:rsidP="00807308">
      <w:pPr>
        <w:numPr>
          <w:ilvl w:val="1"/>
          <w:numId w:val="23"/>
        </w:numPr>
        <w:spacing w:after="0" w:line="356" w:lineRule="auto"/>
        <w:ind w:left="0" w:hanging="10"/>
        <w:mirrorIndents/>
        <w:jc w:val="both"/>
      </w:pPr>
      <w:r>
        <w:rPr>
          <w:rFonts w:ascii="Times New Roman" w:eastAsia="Times New Roman" w:hAnsi="Times New Roman" w:cs="Times New Roman"/>
          <w:sz w:val="24"/>
        </w:rPr>
        <w:t xml:space="preserve">is often used as a foundation for other languages, and it allows the development of libraries and extensions for various purposes. </w:t>
      </w:r>
    </w:p>
    <w:p w14:paraId="4C61EA31"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 xml:space="preserve">Easy to Learn: </w:t>
      </w:r>
    </w:p>
    <w:p w14:paraId="6362374F" w14:textId="77777777" w:rsidR="001D5C2B" w:rsidRDefault="00807308" w:rsidP="00807308">
      <w:pPr>
        <w:spacing w:after="0" w:line="358" w:lineRule="auto"/>
        <w:ind w:hanging="10"/>
        <w:mirrorIndents/>
        <w:jc w:val="both"/>
      </w:pPr>
      <w:r>
        <w:rPr>
          <w:rFonts w:ascii="Times New Roman" w:eastAsia="Times New Roman" w:hAnsi="Times New Roman" w:cs="Times New Roman"/>
          <w:sz w:val="24"/>
        </w:rPr>
        <w:t>With a simple syntax and a relatively small set of keywords, C is considered accessible for beginners in programming.</w:t>
      </w:r>
      <w:r>
        <w:rPr>
          <w:rFonts w:ascii="Times New Roman" w:eastAsia="Times New Roman" w:hAnsi="Times New Roman" w:cs="Times New Roman"/>
          <w:b/>
          <w:sz w:val="24"/>
        </w:rPr>
        <w:t xml:space="preserve"> </w:t>
      </w:r>
    </w:p>
    <w:p w14:paraId="49F0C5EA" w14:textId="77777777" w:rsidR="001D5C2B" w:rsidRDefault="00807308" w:rsidP="00807308">
      <w:pPr>
        <w:numPr>
          <w:ilvl w:val="0"/>
          <w:numId w:val="23"/>
        </w:numPr>
        <w:spacing w:after="0"/>
        <w:ind w:left="0" w:firstLine="360"/>
        <w:mirrorIndents/>
      </w:pPr>
      <w:r>
        <w:rPr>
          <w:rFonts w:ascii="Times New Roman" w:eastAsia="Times New Roman" w:hAnsi="Times New Roman" w:cs="Times New Roman"/>
          <w:b/>
          <w:sz w:val="24"/>
        </w:rPr>
        <w:t xml:space="preserve">Structured Input/Output: </w:t>
      </w:r>
    </w:p>
    <w:p w14:paraId="34E57148" w14:textId="77777777" w:rsidR="001D5C2B" w:rsidRDefault="00807308" w:rsidP="00807308">
      <w:pPr>
        <w:spacing w:after="0" w:line="356" w:lineRule="auto"/>
        <w:ind w:hanging="10"/>
        <w:mirrorIndents/>
        <w:jc w:val="both"/>
      </w:pPr>
      <w:r>
        <w:rPr>
          <w:rFonts w:ascii="Times New Roman" w:eastAsia="Times New Roman" w:hAnsi="Times New Roman" w:cs="Times New Roman"/>
          <w:sz w:val="24"/>
        </w:rPr>
        <w:t xml:space="preserve">C supports standard input and output operations through functions like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and </w:t>
      </w:r>
      <w:proofErr w:type="spellStart"/>
      <w:proofErr w:type="gramStart"/>
      <w:r>
        <w:rPr>
          <w:rFonts w:ascii="Times New Roman" w:eastAsia="Times New Roman" w:hAnsi="Times New Roman" w:cs="Times New Roman"/>
          <w:sz w:val="24"/>
        </w:rPr>
        <w:t>scanf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providing a standardized way to interact with users. </w:t>
      </w:r>
    </w:p>
    <w:p w14:paraId="6137B7BD" w14:textId="77777777" w:rsidR="001D5C2B" w:rsidRDefault="00807308" w:rsidP="00807308">
      <w:pPr>
        <w:spacing w:after="0"/>
        <w:mirrorIndents/>
      </w:pPr>
      <w:r>
        <w:rPr>
          <w:rFonts w:ascii="Times New Roman" w:eastAsia="Times New Roman" w:hAnsi="Times New Roman" w:cs="Times New Roman"/>
          <w:b/>
          <w:sz w:val="28"/>
        </w:rPr>
        <w:t xml:space="preserve"> </w:t>
      </w:r>
    </w:p>
    <w:p w14:paraId="3190ACAC" w14:textId="77777777" w:rsidR="001D5C2B" w:rsidRDefault="00807308" w:rsidP="00807308">
      <w:pPr>
        <w:spacing w:after="0" w:line="347" w:lineRule="auto"/>
        <w:ind w:hanging="10"/>
        <w:mirrorIndents/>
      </w:pPr>
      <w:r>
        <w:rPr>
          <w:rFonts w:ascii="Times New Roman" w:eastAsia="Times New Roman" w:hAnsi="Times New Roman" w:cs="Times New Roman"/>
          <w:b/>
          <w:sz w:val="28"/>
        </w:rPr>
        <w:t>LIBRARIES IN C:</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30"/>
        </w:rPr>
        <w:t>stdio.</w:t>
      </w:r>
      <w:proofErr w:type="gramStart"/>
      <w:r>
        <w:rPr>
          <w:rFonts w:ascii="Times New Roman" w:eastAsia="Times New Roman" w:hAnsi="Times New Roman" w:cs="Times New Roman"/>
          <w:b/>
          <w:sz w:val="30"/>
        </w:rPr>
        <w:t>h</w:t>
      </w:r>
      <w:proofErr w:type="spellEnd"/>
      <w:r>
        <w:rPr>
          <w:rFonts w:ascii="Times New Roman" w:eastAsia="Times New Roman" w:hAnsi="Times New Roman" w:cs="Times New Roman"/>
          <w:b/>
          <w:sz w:val="30"/>
        </w:rPr>
        <w:t>(</w:t>
      </w:r>
      <w:proofErr w:type="gramEnd"/>
      <w:r>
        <w:rPr>
          <w:rFonts w:ascii="Times New Roman" w:eastAsia="Times New Roman" w:hAnsi="Times New Roman" w:cs="Times New Roman"/>
          <w:b/>
          <w:sz w:val="30"/>
        </w:rPr>
        <w:t xml:space="preserve">Standard Input/Output): </w:t>
      </w:r>
    </w:p>
    <w:p w14:paraId="163D0240"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printf</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Print formatted output to the console.</w:t>
      </w:r>
      <w:r>
        <w:rPr>
          <w:rFonts w:ascii="Times New Roman" w:eastAsia="Times New Roman" w:hAnsi="Times New Roman" w:cs="Times New Roman"/>
          <w:sz w:val="26"/>
        </w:rPr>
        <w:t xml:space="preserve"> </w:t>
      </w:r>
    </w:p>
    <w:p w14:paraId="3D8C1AD4"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scanf</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Read formatted input from the console.</w:t>
      </w:r>
      <w:r>
        <w:rPr>
          <w:rFonts w:ascii="Times New Roman" w:eastAsia="Times New Roman" w:hAnsi="Times New Roman" w:cs="Times New Roman"/>
          <w:sz w:val="26"/>
        </w:rPr>
        <w:t xml:space="preserve"> </w:t>
      </w:r>
    </w:p>
    <w:p w14:paraId="42EE1F17"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getchar</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Read a single character from the console.</w:t>
      </w:r>
      <w:r>
        <w:rPr>
          <w:rFonts w:ascii="Times New Roman" w:eastAsia="Times New Roman" w:hAnsi="Times New Roman" w:cs="Times New Roman"/>
          <w:sz w:val="26"/>
        </w:rPr>
        <w:t xml:space="preserve"> </w:t>
      </w:r>
    </w:p>
    <w:p w14:paraId="442B9AA9"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putchar</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Write a single character to the console.</w:t>
      </w:r>
      <w:r>
        <w:rPr>
          <w:rFonts w:ascii="Times New Roman" w:eastAsia="Times New Roman" w:hAnsi="Times New Roman" w:cs="Times New Roman"/>
          <w:sz w:val="26"/>
        </w:rPr>
        <w:t xml:space="preserve"> </w:t>
      </w:r>
    </w:p>
    <w:p w14:paraId="57D90F0C" w14:textId="77777777" w:rsidR="001D5C2B" w:rsidRDefault="00807308" w:rsidP="00807308">
      <w:pPr>
        <w:spacing w:after="0"/>
        <w:ind w:hanging="10"/>
        <w:mirrorIndents/>
      </w:pPr>
      <w:proofErr w:type="spellStart"/>
      <w:r>
        <w:rPr>
          <w:rFonts w:ascii="Times New Roman" w:eastAsia="Times New Roman" w:hAnsi="Times New Roman" w:cs="Times New Roman"/>
          <w:b/>
          <w:sz w:val="30"/>
        </w:rPr>
        <w:t>stdlib.h</w:t>
      </w:r>
      <w:proofErr w:type="spellEnd"/>
      <w:r>
        <w:rPr>
          <w:rFonts w:ascii="Times New Roman" w:eastAsia="Times New Roman" w:hAnsi="Times New Roman" w:cs="Times New Roman"/>
          <w:b/>
          <w:sz w:val="30"/>
        </w:rPr>
        <w:t xml:space="preserve"> (Standard Library): </w:t>
      </w:r>
    </w:p>
    <w:p w14:paraId="3D232E67" w14:textId="77777777" w:rsidR="001D5C2B" w:rsidRDefault="00807308" w:rsidP="00807308">
      <w:pPr>
        <w:numPr>
          <w:ilvl w:val="0"/>
          <w:numId w:val="23"/>
        </w:numPr>
        <w:spacing w:after="0"/>
        <w:ind w:left="0" w:firstLine="360"/>
        <w:mirrorIndents/>
      </w:pPr>
      <w:proofErr w:type="gramStart"/>
      <w:r>
        <w:rPr>
          <w:rFonts w:ascii="Times New Roman" w:eastAsia="Times New Roman" w:hAnsi="Times New Roman" w:cs="Times New Roman"/>
          <w:b/>
          <w:sz w:val="26"/>
        </w:rPr>
        <w:t>malloc(</w:t>
      </w:r>
      <w:proofErr w:type="gramEnd"/>
      <w:r>
        <w:rPr>
          <w:rFonts w:ascii="Times New Roman" w:eastAsia="Times New Roman" w:hAnsi="Times New Roman" w:cs="Times New Roman"/>
          <w:b/>
          <w:sz w:val="26"/>
        </w:rPr>
        <w:t>): Allocate memory dynamically.</w:t>
      </w:r>
      <w:r>
        <w:rPr>
          <w:rFonts w:ascii="Times New Roman" w:eastAsia="Times New Roman" w:hAnsi="Times New Roman" w:cs="Times New Roman"/>
          <w:sz w:val="26"/>
        </w:rPr>
        <w:t xml:space="preserve"> </w:t>
      </w:r>
    </w:p>
    <w:p w14:paraId="09B8069B"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calloc</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Allocate memory for an array and initialize it to zero.</w:t>
      </w:r>
      <w:r>
        <w:rPr>
          <w:rFonts w:ascii="Times New Roman" w:eastAsia="Times New Roman" w:hAnsi="Times New Roman" w:cs="Times New Roman"/>
          <w:sz w:val="26"/>
        </w:rPr>
        <w:t xml:space="preserve"> </w:t>
      </w:r>
    </w:p>
    <w:p w14:paraId="73E20BF9" w14:textId="77777777" w:rsidR="001D5C2B" w:rsidRDefault="00807308" w:rsidP="00807308">
      <w:pPr>
        <w:numPr>
          <w:ilvl w:val="0"/>
          <w:numId w:val="23"/>
        </w:numPr>
        <w:spacing w:after="0"/>
        <w:ind w:left="0" w:firstLine="360"/>
        <w:mirrorIndents/>
      </w:pPr>
      <w:proofErr w:type="gramStart"/>
      <w:r>
        <w:rPr>
          <w:rFonts w:ascii="Times New Roman" w:eastAsia="Times New Roman" w:hAnsi="Times New Roman" w:cs="Times New Roman"/>
          <w:b/>
          <w:sz w:val="26"/>
        </w:rPr>
        <w:t>free(</w:t>
      </w:r>
      <w:proofErr w:type="gramEnd"/>
      <w:r>
        <w:rPr>
          <w:rFonts w:ascii="Times New Roman" w:eastAsia="Times New Roman" w:hAnsi="Times New Roman" w:cs="Times New Roman"/>
          <w:b/>
          <w:sz w:val="26"/>
        </w:rPr>
        <w:t>): Deallocate dynamically allocated memory.</w:t>
      </w:r>
      <w:r>
        <w:rPr>
          <w:rFonts w:ascii="Times New Roman" w:eastAsia="Times New Roman" w:hAnsi="Times New Roman" w:cs="Times New Roman"/>
          <w:sz w:val="26"/>
        </w:rPr>
        <w:t xml:space="preserve"> </w:t>
      </w:r>
    </w:p>
    <w:p w14:paraId="41F23AFB" w14:textId="77777777" w:rsidR="001D5C2B" w:rsidRDefault="00807308" w:rsidP="00807308">
      <w:pPr>
        <w:numPr>
          <w:ilvl w:val="0"/>
          <w:numId w:val="23"/>
        </w:numPr>
        <w:spacing w:after="0"/>
        <w:ind w:left="0" w:firstLine="360"/>
        <w:mirrorIndents/>
      </w:pPr>
      <w:proofErr w:type="gramStart"/>
      <w:r>
        <w:rPr>
          <w:rFonts w:ascii="Times New Roman" w:eastAsia="Times New Roman" w:hAnsi="Times New Roman" w:cs="Times New Roman"/>
          <w:b/>
          <w:sz w:val="26"/>
        </w:rPr>
        <w:t>rand(</w:t>
      </w:r>
      <w:proofErr w:type="gramEnd"/>
      <w:r>
        <w:rPr>
          <w:rFonts w:ascii="Times New Roman" w:eastAsia="Times New Roman" w:hAnsi="Times New Roman" w:cs="Times New Roman"/>
          <w:b/>
          <w:sz w:val="26"/>
        </w:rPr>
        <w:t>): Generate a pseudo-random number.</w:t>
      </w:r>
      <w:r>
        <w:rPr>
          <w:rFonts w:ascii="Times New Roman" w:eastAsia="Times New Roman" w:hAnsi="Times New Roman" w:cs="Times New Roman"/>
          <w:sz w:val="26"/>
        </w:rPr>
        <w:t xml:space="preserve"> </w:t>
      </w:r>
    </w:p>
    <w:p w14:paraId="04CD7BD7" w14:textId="77777777" w:rsidR="001D5C2B" w:rsidRDefault="00807308" w:rsidP="00807308">
      <w:pPr>
        <w:numPr>
          <w:ilvl w:val="0"/>
          <w:numId w:val="23"/>
        </w:numPr>
        <w:spacing w:after="0"/>
        <w:ind w:left="0" w:firstLine="360"/>
        <w:mirrorIndents/>
      </w:pPr>
      <w:proofErr w:type="gramStart"/>
      <w:r>
        <w:rPr>
          <w:rFonts w:ascii="Times New Roman" w:eastAsia="Times New Roman" w:hAnsi="Times New Roman" w:cs="Times New Roman"/>
          <w:b/>
          <w:sz w:val="26"/>
        </w:rPr>
        <w:t>exit(</w:t>
      </w:r>
      <w:proofErr w:type="gramEnd"/>
      <w:r>
        <w:rPr>
          <w:rFonts w:ascii="Times New Roman" w:eastAsia="Times New Roman" w:hAnsi="Times New Roman" w:cs="Times New Roman"/>
          <w:b/>
          <w:sz w:val="26"/>
        </w:rPr>
        <w:t>): Terminate the program.</w:t>
      </w:r>
      <w:r>
        <w:rPr>
          <w:rFonts w:ascii="Times New Roman" w:eastAsia="Times New Roman" w:hAnsi="Times New Roman" w:cs="Times New Roman"/>
          <w:sz w:val="26"/>
        </w:rPr>
        <w:t xml:space="preserve"> </w:t>
      </w:r>
    </w:p>
    <w:p w14:paraId="5A14939D" w14:textId="77777777" w:rsidR="001D5C2B" w:rsidRDefault="00807308" w:rsidP="00807308">
      <w:pPr>
        <w:spacing w:after="0"/>
        <w:ind w:hanging="10"/>
        <w:mirrorIndents/>
      </w:pPr>
      <w:proofErr w:type="spellStart"/>
      <w:r>
        <w:rPr>
          <w:rFonts w:ascii="Times New Roman" w:eastAsia="Times New Roman" w:hAnsi="Times New Roman" w:cs="Times New Roman"/>
          <w:b/>
          <w:sz w:val="30"/>
        </w:rPr>
        <w:t>string.h</w:t>
      </w:r>
      <w:proofErr w:type="spellEnd"/>
      <w:r>
        <w:rPr>
          <w:rFonts w:ascii="Times New Roman" w:eastAsia="Times New Roman" w:hAnsi="Times New Roman" w:cs="Times New Roman"/>
          <w:b/>
          <w:sz w:val="30"/>
        </w:rPr>
        <w:t xml:space="preserve"> (String Handling): </w:t>
      </w:r>
    </w:p>
    <w:p w14:paraId="626FC3D4"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lastRenderedPageBreak/>
        <w:t>strlen</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Get the length of a string.</w:t>
      </w:r>
      <w:r>
        <w:rPr>
          <w:rFonts w:ascii="Times New Roman" w:eastAsia="Times New Roman" w:hAnsi="Times New Roman" w:cs="Times New Roman"/>
          <w:sz w:val="26"/>
        </w:rPr>
        <w:t xml:space="preserve"> </w:t>
      </w:r>
    </w:p>
    <w:p w14:paraId="74B87507"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strcpy</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Copy one string to another.</w:t>
      </w:r>
      <w:r>
        <w:rPr>
          <w:rFonts w:ascii="Times New Roman" w:eastAsia="Times New Roman" w:hAnsi="Times New Roman" w:cs="Times New Roman"/>
          <w:sz w:val="26"/>
        </w:rPr>
        <w:t xml:space="preserve"> </w:t>
      </w:r>
    </w:p>
    <w:p w14:paraId="636E85A7"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strcat</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Concatenate two strings.</w:t>
      </w:r>
      <w:r>
        <w:rPr>
          <w:rFonts w:ascii="Times New Roman" w:eastAsia="Times New Roman" w:hAnsi="Times New Roman" w:cs="Times New Roman"/>
          <w:sz w:val="26"/>
        </w:rPr>
        <w:t xml:space="preserve"> </w:t>
      </w:r>
    </w:p>
    <w:p w14:paraId="220A381A" w14:textId="77777777" w:rsidR="001D5C2B" w:rsidRDefault="00807308" w:rsidP="00807308">
      <w:pPr>
        <w:numPr>
          <w:ilvl w:val="0"/>
          <w:numId w:val="23"/>
        </w:numPr>
        <w:spacing w:after="0" w:line="359" w:lineRule="auto"/>
        <w:ind w:left="0" w:firstLine="360"/>
        <w:mirrorIndents/>
      </w:pPr>
      <w:proofErr w:type="spellStart"/>
      <w:proofErr w:type="gramStart"/>
      <w:r>
        <w:rPr>
          <w:rFonts w:ascii="Times New Roman" w:eastAsia="Times New Roman" w:hAnsi="Times New Roman" w:cs="Times New Roman"/>
          <w:b/>
          <w:sz w:val="26"/>
        </w:rPr>
        <w:t>strcmp</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Compare two strings.</w:t>
      </w:r>
      <w:r>
        <w:rPr>
          <w:rFonts w:ascii="Times New Roman" w:eastAsia="Times New Roman" w:hAnsi="Times New Roman" w:cs="Times New Roman"/>
          <w:sz w:val="26"/>
        </w:rPr>
        <w:t xml:space="preserve"> </w:t>
      </w:r>
      <w:proofErr w:type="spellStart"/>
      <w:r>
        <w:rPr>
          <w:rFonts w:ascii="Times New Roman" w:eastAsia="Times New Roman" w:hAnsi="Times New Roman" w:cs="Times New Roman"/>
          <w:b/>
          <w:sz w:val="30"/>
        </w:rPr>
        <w:t>math.h</w:t>
      </w:r>
      <w:proofErr w:type="spellEnd"/>
      <w:r>
        <w:rPr>
          <w:rFonts w:ascii="Times New Roman" w:eastAsia="Times New Roman" w:hAnsi="Times New Roman" w:cs="Times New Roman"/>
          <w:b/>
          <w:sz w:val="30"/>
        </w:rPr>
        <w:t xml:space="preserve"> (Mathematics): </w:t>
      </w:r>
    </w:p>
    <w:p w14:paraId="7D170E84" w14:textId="77777777" w:rsidR="001D5C2B" w:rsidRDefault="00807308" w:rsidP="00807308">
      <w:pPr>
        <w:numPr>
          <w:ilvl w:val="0"/>
          <w:numId w:val="23"/>
        </w:numPr>
        <w:spacing w:after="0"/>
        <w:ind w:left="0" w:firstLine="360"/>
        <w:mirrorIndents/>
      </w:pPr>
      <w:proofErr w:type="gramStart"/>
      <w:r>
        <w:rPr>
          <w:rFonts w:ascii="Times New Roman" w:eastAsia="Times New Roman" w:hAnsi="Times New Roman" w:cs="Times New Roman"/>
          <w:b/>
          <w:sz w:val="26"/>
        </w:rPr>
        <w:t>sqrt(</w:t>
      </w:r>
      <w:proofErr w:type="gramEnd"/>
      <w:r>
        <w:rPr>
          <w:rFonts w:ascii="Times New Roman" w:eastAsia="Times New Roman" w:hAnsi="Times New Roman" w:cs="Times New Roman"/>
          <w:b/>
          <w:sz w:val="26"/>
        </w:rPr>
        <w:t>): Calculate the square root.</w:t>
      </w:r>
      <w:r>
        <w:rPr>
          <w:rFonts w:ascii="Times New Roman" w:eastAsia="Times New Roman" w:hAnsi="Times New Roman" w:cs="Times New Roman"/>
          <w:sz w:val="26"/>
        </w:rPr>
        <w:t xml:space="preserve"> </w:t>
      </w:r>
    </w:p>
    <w:p w14:paraId="7894CC52" w14:textId="77777777" w:rsidR="001D5C2B" w:rsidRDefault="00807308" w:rsidP="00807308">
      <w:pPr>
        <w:numPr>
          <w:ilvl w:val="0"/>
          <w:numId w:val="23"/>
        </w:numPr>
        <w:spacing w:after="0"/>
        <w:ind w:left="0" w:firstLine="360"/>
        <w:mirrorIndents/>
      </w:pPr>
      <w:proofErr w:type="gramStart"/>
      <w:r>
        <w:rPr>
          <w:rFonts w:ascii="Times New Roman" w:eastAsia="Times New Roman" w:hAnsi="Times New Roman" w:cs="Times New Roman"/>
          <w:b/>
          <w:sz w:val="26"/>
        </w:rPr>
        <w:t>sin(</w:t>
      </w:r>
      <w:proofErr w:type="gramEnd"/>
      <w:r>
        <w:rPr>
          <w:rFonts w:ascii="Times New Roman" w:eastAsia="Times New Roman" w:hAnsi="Times New Roman" w:cs="Times New Roman"/>
          <w:b/>
          <w:sz w:val="26"/>
        </w:rPr>
        <w:t xml:space="preserve">), </w:t>
      </w:r>
      <w:proofErr w:type="gramStart"/>
      <w:r>
        <w:rPr>
          <w:rFonts w:ascii="Times New Roman" w:eastAsia="Times New Roman" w:hAnsi="Times New Roman" w:cs="Times New Roman"/>
          <w:b/>
          <w:sz w:val="26"/>
        </w:rPr>
        <w:t>cos(</w:t>
      </w:r>
      <w:proofErr w:type="gramEnd"/>
      <w:r>
        <w:rPr>
          <w:rFonts w:ascii="Times New Roman" w:eastAsia="Times New Roman" w:hAnsi="Times New Roman" w:cs="Times New Roman"/>
          <w:b/>
          <w:sz w:val="26"/>
        </w:rPr>
        <w:t xml:space="preserve">), </w:t>
      </w:r>
      <w:proofErr w:type="gramStart"/>
      <w:r>
        <w:rPr>
          <w:rFonts w:ascii="Times New Roman" w:eastAsia="Times New Roman" w:hAnsi="Times New Roman" w:cs="Times New Roman"/>
          <w:b/>
          <w:sz w:val="26"/>
        </w:rPr>
        <w:t>tan(</w:t>
      </w:r>
      <w:proofErr w:type="gramEnd"/>
      <w:r>
        <w:rPr>
          <w:rFonts w:ascii="Times New Roman" w:eastAsia="Times New Roman" w:hAnsi="Times New Roman" w:cs="Times New Roman"/>
          <w:b/>
          <w:sz w:val="26"/>
        </w:rPr>
        <w:t>): Trigonometric functions.</w:t>
      </w:r>
      <w:r>
        <w:rPr>
          <w:rFonts w:ascii="Times New Roman" w:eastAsia="Times New Roman" w:hAnsi="Times New Roman" w:cs="Times New Roman"/>
          <w:sz w:val="26"/>
        </w:rPr>
        <w:t xml:space="preserve"> </w:t>
      </w:r>
    </w:p>
    <w:p w14:paraId="7F6F550E" w14:textId="77777777" w:rsidR="001D5C2B" w:rsidRDefault="00807308" w:rsidP="00807308">
      <w:pPr>
        <w:numPr>
          <w:ilvl w:val="0"/>
          <w:numId w:val="23"/>
        </w:numPr>
        <w:spacing w:after="0"/>
        <w:ind w:left="0" w:firstLine="360"/>
        <w:mirrorIndents/>
      </w:pPr>
      <w:proofErr w:type="gramStart"/>
      <w:r>
        <w:rPr>
          <w:rFonts w:ascii="Times New Roman" w:eastAsia="Times New Roman" w:hAnsi="Times New Roman" w:cs="Times New Roman"/>
          <w:b/>
          <w:sz w:val="26"/>
        </w:rPr>
        <w:t>abs(</w:t>
      </w:r>
      <w:proofErr w:type="gramEnd"/>
      <w:r>
        <w:rPr>
          <w:rFonts w:ascii="Times New Roman" w:eastAsia="Times New Roman" w:hAnsi="Times New Roman" w:cs="Times New Roman"/>
          <w:b/>
          <w:sz w:val="26"/>
        </w:rPr>
        <w:t>): Calculate the absolute value.</w:t>
      </w:r>
      <w:r>
        <w:rPr>
          <w:rFonts w:ascii="Times New Roman" w:eastAsia="Times New Roman" w:hAnsi="Times New Roman" w:cs="Times New Roman"/>
          <w:sz w:val="26"/>
        </w:rPr>
        <w:t xml:space="preserve"> </w:t>
      </w:r>
    </w:p>
    <w:p w14:paraId="6D1EF03F" w14:textId="77777777" w:rsidR="001D5C2B" w:rsidRDefault="00807308" w:rsidP="00807308">
      <w:pPr>
        <w:spacing w:after="0"/>
        <w:ind w:hanging="10"/>
        <w:mirrorIndents/>
      </w:pPr>
      <w:proofErr w:type="spellStart"/>
      <w:r>
        <w:rPr>
          <w:rFonts w:ascii="Times New Roman" w:eastAsia="Times New Roman" w:hAnsi="Times New Roman" w:cs="Times New Roman"/>
          <w:b/>
          <w:sz w:val="30"/>
        </w:rPr>
        <w:t>ctype.h</w:t>
      </w:r>
      <w:proofErr w:type="spellEnd"/>
      <w:r>
        <w:rPr>
          <w:rFonts w:ascii="Times New Roman" w:eastAsia="Times New Roman" w:hAnsi="Times New Roman" w:cs="Times New Roman"/>
          <w:b/>
          <w:sz w:val="30"/>
        </w:rPr>
        <w:t xml:space="preserve"> (Character Handling): </w:t>
      </w:r>
    </w:p>
    <w:p w14:paraId="56F38BF5"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isalpha</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xml:space="preserve">), </w:t>
      </w:r>
      <w:proofErr w:type="spellStart"/>
      <w:proofErr w:type="gramStart"/>
      <w:r>
        <w:rPr>
          <w:rFonts w:ascii="Times New Roman" w:eastAsia="Times New Roman" w:hAnsi="Times New Roman" w:cs="Times New Roman"/>
          <w:b/>
          <w:sz w:val="26"/>
        </w:rPr>
        <w:t>isdigit</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Check if a character is alphabetic or numeric.</w:t>
      </w:r>
      <w:r>
        <w:rPr>
          <w:rFonts w:ascii="Times New Roman" w:eastAsia="Times New Roman" w:hAnsi="Times New Roman" w:cs="Times New Roman"/>
          <w:sz w:val="26"/>
        </w:rPr>
        <w:t xml:space="preserve"> </w:t>
      </w:r>
    </w:p>
    <w:p w14:paraId="584D2592"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tolower</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xml:space="preserve">), </w:t>
      </w:r>
      <w:proofErr w:type="spellStart"/>
      <w:proofErr w:type="gramStart"/>
      <w:r>
        <w:rPr>
          <w:rFonts w:ascii="Times New Roman" w:eastAsia="Times New Roman" w:hAnsi="Times New Roman" w:cs="Times New Roman"/>
          <w:b/>
          <w:sz w:val="26"/>
        </w:rPr>
        <w:t>toupper</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Convert a character to lowercase or uppercase.</w:t>
      </w:r>
      <w:r>
        <w:rPr>
          <w:rFonts w:ascii="Times New Roman" w:eastAsia="Times New Roman" w:hAnsi="Times New Roman" w:cs="Times New Roman"/>
          <w:sz w:val="26"/>
        </w:rPr>
        <w:t xml:space="preserve"> </w:t>
      </w:r>
    </w:p>
    <w:p w14:paraId="22A73DA3" w14:textId="77777777" w:rsidR="001D5C2B" w:rsidRDefault="00807308" w:rsidP="00807308">
      <w:pPr>
        <w:spacing w:after="0"/>
        <w:ind w:hanging="10"/>
        <w:mirrorIndents/>
      </w:pPr>
      <w:proofErr w:type="spellStart"/>
      <w:r>
        <w:rPr>
          <w:rFonts w:ascii="Times New Roman" w:eastAsia="Times New Roman" w:hAnsi="Times New Roman" w:cs="Times New Roman"/>
          <w:b/>
          <w:sz w:val="30"/>
        </w:rPr>
        <w:t>time.h</w:t>
      </w:r>
      <w:proofErr w:type="spellEnd"/>
      <w:r>
        <w:rPr>
          <w:rFonts w:ascii="Times New Roman" w:eastAsia="Times New Roman" w:hAnsi="Times New Roman" w:cs="Times New Roman"/>
          <w:b/>
          <w:sz w:val="30"/>
        </w:rPr>
        <w:t xml:space="preserve"> (Time and Date): </w:t>
      </w:r>
    </w:p>
    <w:p w14:paraId="04F469C4" w14:textId="77777777" w:rsidR="001D5C2B" w:rsidRDefault="00807308" w:rsidP="00807308">
      <w:pPr>
        <w:numPr>
          <w:ilvl w:val="0"/>
          <w:numId w:val="23"/>
        </w:numPr>
        <w:spacing w:after="0"/>
        <w:ind w:left="0" w:firstLine="360"/>
        <w:mirrorIndents/>
      </w:pPr>
      <w:proofErr w:type="gramStart"/>
      <w:r>
        <w:rPr>
          <w:rFonts w:ascii="Times New Roman" w:eastAsia="Times New Roman" w:hAnsi="Times New Roman" w:cs="Times New Roman"/>
          <w:b/>
          <w:sz w:val="26"/>
        </w:rPr>
        <w:t>time(</w:t>
      </w:r>
      <w:proofErr w:type="gramEnd"/>
      <w:r>
        <w:rPr>
          <w:rFonts w:ascii="Times New Roman" w:eastAsia="Times New Roman" w:hAnsi="Times New Roman" w:cs="Times New Roman"/>
          <w:b/>
          <w:sz w:val="26"/>
        </w:rPr>
        <w:t>): Get the current time.</w:t>
      </w:r>
      <w:r>
        <w:rPr>
          <w:rFonts w:ascii="Times New Roman" w:eastAsia="Times New Roman" w:hAnsi="Times New Roman" w:cs="Times New Roman"/>
          <w:sz w:val="26"/>
        </w:rPr>
        <w:t xml:space="preserve"> </w:t>
      </w:r>
    </w:p>
    <w:p w14:paraId="2F8A259F"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asctime</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Convert time to a string representation.</w:t>
      </w:r>
      <w:r>
        <w:rPr>
          <w:rFonts w:ascii="Times New Roman" w:eastAsia="Times New Roman" w:hAnsi="Times New Roman" w:cs="Times New Roman"/>
          <w:sz w:val="26"/>
        </w:rPr>
        <w:t xml:space="preserve"> </w:t>
      </w:r>
    </w:p>
    <w:p w14:paraId="61D21F0C"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ctime</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Convert time to a string representation with newline.</w:t>
      </w:r>
      <w:r>
        <w:rPr>
          <w:rFonts w:ascii="Times New Roman" w:eastAsia="Times New Roman" w:hAnsi="Times New Roman" w:cs="Times New Roman"/>
          <w:sz w:val="26"/>
        </w:rPr>
        <w:t xml:space="preserve"> </w:t>
      </w:r>
    </w:p>
    <w:p w14:paraId="54FE0AD7" w14:textId="77777777" w:rsidR="001D5C2B" w:rsidRDefault="00807308" w:rsidP="00807308">
      <w:pPr>
        <w:numPr>
          <w:ilvl w:val="0"/>
          <w:numId w:val="23"/>
        </w:numPr>
        <w:spacing w:after="0"/>
        <w:ind w:left="0" w:firstLine="360"/>
        <w:mirrorIndents/>
      </w:pPr>
      <w:proofErr w:type="spellStart"/>
      <w:proofErr w:type="gramStart"/>
      <w:r>
        <w:rPr>
          <w:rFonts w:ascii="Times New Roman" w:eastAsia="Times New Roman" w:hAnsi="Times New Roman" w:cs="Times New Roman"/>
          <w:b/>
          <w:sz w:val="26"/>
        </w:rPr>
        <w:t>strftime</w:t>
      </w:r>
      <w:proofErr w:type="spellEnd"/>
      <w:r>
        <w:rPr>
          <w:rFonts w:ascii="Times New Roman" w:eastAsia="Times New Roman" w:hAnsi="Times New Roman" w:cs="Times New Roman"/>
          <w:b/>
          <w:sz w:val="26"/>
        </w:rPr>
        <w:t>(</w:t>
      </w:r>
      <w:proofErr w:type="gramEnd"/>
      <w:r>
        <w:rPr>
          <w:rFonts w:ascii="Times New Roman" w:eastAsia="Times New Roman" w:hAnsi="Times New Roman" w:cs="Times New Roman"/>
          <w:b/>
          <w:sz w:val="26"/>
        </w:rPr>
        <w:t xml:space="preserve">): Format time as per the specified format. </w:t>
      </w:r>
    </w:p>
    <w:p w14:paraId="30F2C122" w14:textId="77777777" w:rsidR="001D5C2B" w:rsidRDefault="00807308" w:rsidP="00807308">
      <w:pPr>
        <w:spacing w:after="0"/>
        <w:mirrorIndents/>
        <w:jc w:val="center"/>
      </w:pPr>
      <w:r>
        <w:rPr>
          <w:rFonts w:ascii="Times New Roman" w:eastAsia="Times New Roman" w:hAnsi="Times New Roman" w:cs="Times New Roman"/>
          <w:b/>
          <w:sz w:val="32"/>
        </w:rPr>
        <w:t xml:space="preserve"> </w:t>
      </w:r>
    </w:p>
    <w:p w14:paraId="6BE805D2" w14:textId="77777777" w:rsidR="001D5C2B" w:rsidRDefault="00807308" w:rsidP="00807308">
      <w:pPr>
        <w:spacing w:after="0"/>
        <w:mirrorIndents/>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br w:type="page"/>
      </w:r>
    </w:p>
    <w:p w14:paraId="3F344CA4" w14:textId="77777777" w:rsidR="001D5C2B" w:rsidRDefault="00807308" w:rsidP="00807308">
      <w:pPr>
        <w:pStyle w:val="Heading5"/>
        <w:spacing w:after="0"/>
        <w:ind w:left="0" w:right="0"/>
        <w:mirrorIndents/>
      </w:pPr>
      <w:r>
        <w:lastRenderedPageBreak/>
        <w:t xml:space="preserve">5. OUTPUT OF PROJECT </w:t>
      </w:r>
    </w:p>
    <w:p w14:paraId="546CF316" w14:textId="77777777" w:rsidR="001D5C2B" w:rsidRDefault="00807308" w:rsidP="00807308">
      <w:pPr>
        <w:spacing w:after="0"/>
        <w:mirrorIndents/>
        <w:jc w:val="center"/>
      </w:pPr>
      <w:r>
        <w:rPr>
          <w:rFonts w:ascii="Times New Roman" w:eastAsia="Times New Roman" w:hAnsi="Times New Roman" w:cs="Times New Roman"/>
          <w:b/>
          <w:sz w:val="32"/>
        </w:rPr>
        <w:t xml:space="preserve"> </w:t>
      </w:r>
    </w:p>
    <w:p w14:paraId="72B68614" w14:textId="77777777" w:rsidR="001D5C2B" w:rsidRDefault="00807308" w:rsidP="00807308">
      <w:pPr>
        <w:spacing w:after="0"/>
        <w:mirrorIndents/>
        <w:jc w:val="right"/>
      </w:pPr>
      <w:r>
        <w:rPr>
          <w:noProof/>
        </w:rPr>
        <w:drawing>
          <wp:inline distT="0" distB="0" distL="0" distR="0" wp14:anchorId="65E0F170" wp14:editId="019B3620">
            <wp:extent cx="4490085" cy="3534410"/>
            <wp:effectExtent l="0" t="0" r="0" b="0"/>
            <wp:docPr id="3581" name="Picture 3581"/>
            <wp:cNvGraphicFramePr/>
            <a:graphic xmlns:a="http://schemas.openxmlformats.org/drawingml/2006/main">
              <a:graphicData uri="http://schemas.openxmlformats.org/drawingml/2006/picture">
                <pic:pic xmlns:pic="http://schemas.openxmlformats.org/drawingml/2006/picture">
                  <pic:nvPicPr>
                    <pic:cNvPr id="3581" name="Picture 3581"/>
                    <pic:cNvPicPr/>
                  </pic:nvPicPr>
                  <pic:blipFill>
                    <a:blip r:embed="rId140"/>
                    <a:stretch>
                      <a:fillRect/>
                    </a:stretch>
                  </pic:blipFill>
                  <pic:spPr>
                    <a:xfrm>
                      <a:off x="0" y="0"/>
                      <a:ext cx="4490085" cy="3534410"/>
                    </a:xfrm>
                    <a:prstGeom prst="rect">
                      <a:avLst/>
                    </a:prstGeom>
                  </pic:spPr>
                </pic:pic>
              </a:graphicData>
            </a:graphic>
          </wp:inline>
        </w:drawing>
      </w:r>
      <w:r>
        <w:rPr>
          <w:rFonts w:ascii="Times New Roman" w:eastAsia="Times New Roman" w:hAnsi="Times New Roman" w:cs="Times New Roman"/>
          <w:b/>
          <w:sz w:val="40"/>
        </w:rPr>
        <w:t xml:space="preserve"> </w:t>
      </w:r>
    </w:p>
    <w:p w14:paraId="5F42AD77" w14:textId="77777777" w:rsidR="001D5C2B" w:rsidRDefault="00807308" w:rsidP="00807308">
      <w:pPr>
        <w:spacing w:after="0"/>
        <w:mirrorIndents/>
      </w:pPr>
      <w:r>
        <w:rPr>
          <w:rFonts w:ascii="Times New Roman" w:eastAsia="Times New Roman" w:hAnsi="Times New Roman" w:cs="Times New Roman"/>
          <w:b/>
          <w:i/>
          <w:sz w:val="28"/>
        </w:rPr>
        <w:t xml:space="preserve">Fig 1.1. Message alert to nearest police station </w:t>
      </w:r>
    </w:p>
    <w:p w14:paraId="1C05A658" w14:textId="77777777" w:rsidR="001D5C2B" w:rsidRDefault="00807308" w:rsidP="00807308">
      <w:pPr>
        <w:spacing w:after="0"/>
        <w:mirrorIndents/>
        <w:jc w:val="right"/>
      </w:pPr>
      <w:r>
        <w:rPr>
          <w:noProof/>
        </w:rPr>
        <w:drawing>
          <wp:inline distT="0" distB="0" distL="0" distR="0" wp14:anchorId="3A781456" wp14:editId="2BB0EF40">
            <wp:extent cx="4775454" cy="2920365"/>
            <wp:effectExtent l="0" t="0" r="0" b="0"/>
            <wp:docPr id="3583" name="Picture 3583"/>
            <wp:cNvGraphicFramePr/>
            <a:graphic xmlns:a="http://schemas.openxmlformats.org/drawingml/2006/main">
              <a:graphicData uri="http://schemas.openxmlformats.org/drawingml/2006/picture">
                <pic:pic xmlns:pic="http://schemas.openxmlformats.org/drawingml/2006/picture">
                  <pic:nvPicPr>
                    <pic:cNvPr id="3583" name="Picture 3583"/>
                    <pic:cNvPicPr/>
                  </pic:nvPicPr>
                  <pic:blipFill>
                    <a:blip r:embed="rId141"/>
                    <a:stretch>
                      <a:fillRect/>
                    </a:stretch>
                  </pic:blipFill>
                  <pic:spPr>
                    <a:xfrm>
                      <a:off x="0" y="0"/>
                      <a:ext cx="4775454" cy="2920365"/>
                    </a:xfrm>
                    <a:prstGeom prst="rect">
                      <a:avLst/>
                    </a:prstGeom>
                  </pic:spPr>
                </pic:pic>
              </a:graphicData>
            </a:graphic>
          </wp:inline>
        </w:drawing>
      </w:r>
      <w:r>
        <w:rPr>
          <w:rFonts w:ascii="Times New Roman" w:eastAsia="Times New Roman" w:hAnsi="Times New Roman" w:cs="Times New Roman"/>
        </w:rPr>
        <w:t xml:space="preserve"> </w:t>
      </w:r>
    </w:p>
    <w:p w14:paraId="1FCB37F7" w14:textId="77777777" w:rsidR="001D5C2B" w:rsidRDefault="00807308" w:rsidP="00807308">
      <w:pPr>
        <w:spacing w:after="0"/>
        <w:mirrorIndents/>
        <w:jc w:val="center"/>
      </w:pPr>
      <w:r>
        <w:rPr>
          <w:rFonts w:ascii="Times New Roman" w:eastAsia="Times New Roman" w:hAnsi="Times New Roman" w:cs="Times New Roman"/>
          <w:b/>
          <w:i/>
          <w:sz w:val="28"/>
        </w:rPr>
        <w:t xml:space="preserve">Fig 1.2. Location of the pole </w:t>
      </w:r>
    </w:p>
    <w:p w14:paraId="522EC8D5" w14:textId="77777777" w:rsidR="001D5C2B" w:rsidRDefault="00807308" w:rsidP="00807308">
      <w:pPr>
        <w:spacing w:after="0"/>
        <w:mirrorIndents/>
      </w:pPr>
      <w:r>
        <w:rPr>
          <w:rFonts w:ascii="Times New Roman" w:eastAsia="Times New Roman" w:hAnsi="Times New Roman" w:cs="Times New Roman"/>
          <w:b/>
          <w:sz w:val="32"/>
        </w:rPr>
        <w:t xml:space="preserve"> </w:t>
      </w:r>
    </w:p>
    <w:p w14:paraId="67DB85DE" w14:textId="77777777" w:rsidR="001D5C2B" w:rsidRDefault="00807308" w:rsidP="00807308">
      <w:pPr>
        <w:spacing w:after="0"/>
        <w:mirrorIndents/>
      </w:pPr>
      <w:r>
        <w:rPr>
          <w:rFonts w:ascii="Times New Roman" w:eastAsia="Times New Roman" w:hAnsi="Times New Roman" w:cs="Times New Roman"/>
          <w:b/>
          <w:sz w:val="32"/>
        </w:rPr>
        <w:t xml:space="preserve">Explanation of output project: </w:t>
      </w:r>
    </w:p>
    <w:p w14:paraId="6BAB8477" w14:textId="77777777" w:rsidR="001D5C2B" w:rsidRDefault="00807308" w:rsidP="00807308">
      <w:pPr>
        <w:spacing w:after="0"/>
        <w:ind w:hanging="10"/>
        <w:mirrorIndents/>
        <w:jc w:val="both"/>
      </w:pPr>
      <w:r>
        <w:rPr>
          <w:rFonts w:ascii="Times New Roman" w:eastAsia="Times New Roman" w:hAnsi="Times New Roman" w:cs="Times New Roman"/>
          <w:b/>
          <w:sz w:val="24"/>
        </w:rPr>
        <w:t xml:space="preserve">The output screen which are presented in the previous page will give you the emergency </w:t>
      </w:r>
    </w:p>
    <w:p w14:paraId="2E05BBDF" w14:textId="77777777" w:rsidR="001D5C2B" w:rsidRDefault="00807308" w:rsidP="00807308">
      <w:pPr>
        <w:spacing w:after="0" w:line="358" w:lineRule="auto"/>
        <w:ind w:hanging="10"/>
        <w:mirrorIndents/>
        <w:jc w:val="both"/>
      </w:pPr>
      <w:r>
        <w:rPr>
          <w:rFonts w:ascii="Times New Roman" w:eastAsia="Times New Roman" w:hAnsi="Times New Roman" w:cs="Times New Roman"/>
          <w:b/>
          <w:sz w:val="24"/>
        </w:rPr>
        <w:lastRenderedPageBreak/>
        <w:t>SMS with message indicating “ALERT HELP NEEDED” and also with the coordinates of the location of the pole where the emergency situation occurs.</w:t>
      </w:r>
      <w:r>
        <w:rPr>
          <w:rFonts w:ascii="Times New Roman" w:eastAsia="Times New Roman" w:hAnsi="Times New Roman" w:cs="Times New Roman"/>
          <w:sz w:val="24"/>
        </w:rPr>
        <w:t xml:space="preserve"> </w:t>
      </w:r>
    </w:p>
    <w:p w14:paraId="2D05308E" w14:textId="77777777" w:rsidR="001D5C2B" w:rsidRDefault="00807308" w:rsidP="00807308">
      <w:pPr>
        <w:spacing w:after="0" w:line="356" w:lineRule="auto"/>
        <w:ind w:hanging="10"/>
        <w:mirrorIndents/>
        <w:jc w:val="both"/>
      </w:pPr>
      <w:r>
        <w:rPr>
          <w:rFonts w:ascii="Times New Roman" w:eastAsia="Times New Roman" w:hAnsi="Times New Roman" w:cs="Times New Roman"/>
          <w:b/>
          <w:sz w:val="24"/>
        </w:rPr>
        <w:t>In Fig 1.1 the location is sent in the form of SMS to the nearest police control room when the emergency button is pressed near the pole.</w:t>
      </w:r>
      <w:r>
        <w:rPr>
          <w:rFonts w:ascii="Times New Roman" w:eastAsia="Times New Roman" w:hAnsi="Times New Roman" w:cs="Times New Roman"/>
          <w:sz w:val="24"/>
        </w:rPr>
        <w:t xml:space="preserve"> </w:t>
      </w:r>
    </w:p>
    <w:p w14:paraId="3B24898F" w14:textId="77777777" w:rsidR="001D5C2B" w:rsidRDefault="00807308" w:rsidP="00807308">
      <w:pPr>
        <w:spacing w:after="0" w:line="358" w:lineRule="auto"/>
        <w:ind w:hanging="10"/>
        <w:mirrorIndents/>
        <w:jc w:val="both"/>
      </w:pPr>
      <w:r>
        <w:rPr>
          <w:rFonts w:ascii="Times New Roman" w:eastAsia="Times New Roman" w:hAnsi="Times New Roman" w:cs="Times New Roman"/>
          <w:b/>
          <w:sz w:val="24"/>
        </w:rPr>
        <w:t xml:space="preserve">In Fig 1.2 The location will give you the exact place at which pole the emergency button is pressed and </w:t>
      </w:r>
      <w:proofErr w:type="gramStart"/>
      <w:r>
        <w:rPr>
          <w:rFonts w:ascii="Times New Roman" w:eastAsia="Times New Roman" w:hAnsi="Times New Roman" w:cs="Times New Roman"/>
          <w:b/>
          <w:sz w:val="24"/>
        </w:rPr>
        <w:t>the  police</w:t>
      </w:r>
      <w:proofErr w:type="gramEnd"/>
      <w:r>
        <w:rPr>
          <w:rFonts w:ascii="Times New Roman" w:eastAsia="Times New Roman" w:hAnsi="Times New Roman" w:cs="Times New Roman"/>
          <w:b/>
          <w:sz w:val="24"/>
        </w:rPr>
        <w:t xml:space="preserve"> team will take charge.</w:t>
      </w:r>
      <w:r>
        <w:rPr>
          <w:rFonts w:ascii="Times New Roman" w:eastAsia="Times New Roman" w:hAnsi="Times New Roman" w:cs="Times New Roman"/>
          <w:sz w:val="24"/>
        </w:rPr>
        <w:t xml:space="preserve"> </w:t>
      </w:r>
    </w:p>
    <w:p w14:paraId="03BE01DA" w14:textId="77777777" w:rsidR="001D5C2B" w:rsidRDefault="00807308" w:rsidP="00807308">
      <w:pPr>
        <w:spacing w:after="0"/>
        <w:mirrorIndents/>
      </w:pPr>
      <w:r>
        <w:rPr>
          <w:rFonts w:ascii="Times New Roman" w:eastAsia="Times New Roman" w:hAnsi="Times New Roman" w:cs="Times New Roman"/>
          <w:b/>
          <w:sz w:val="40"/>
        </w:rPr>
        <w:t xml:space="preserve"> </w:t>
      </w:r>
      <w:r>
        <w:rPr>
          <w:rFonts w:ascii="Times New Roman" w:eastAsia="Times New Roman" w:hAnsi="Times New Roman" w:cs="Times New Roman"/>
          <w:b/>
          <w:sz w:val="40"/>
        </w:rPr>
        <w:tab/>
        <w:t xml:space="preserve"> </w:t>
      </w:r>
      <w:r>
        <w:br w:type="page"/>
      </w:r>
    </w:p>
    <w:p w14:paraId="2B59C5F0" w14:textId="77777777" w:rsidR="001D5C2B" w:rsidRDefault="00807308" w:rsidP="00807308">
      <w:pPr>
        <w:pStyle w:val="Heading5"/>
        <w:spacing w:after="0"/>
        <w:ind w:left="0" w:right="0"/>
        <w:mirrorIndents/>
      </w:pPr>
      <w:r>
        <w:lastRenderedPageBreak/>
        <w:t xml:space="preserve">6. CONCLUSION </w:t>
      </w:r>
    </w:p>
    <w:p w14:paraId="2E0B5571" w14:textId="77777777" w:rsidR="001D5C2B" w:rsidRPr="00FA70B7" w:rsidRDefault="00807308" w:rsidP="00807308">
      <w:pPr>
        <w:spacing w:after="0" w:line="357" w:lineRule="auto"/>
        <w:ind w:hanging="10"/>
        <w:mirrorIndents/>
        <w:jc w:val="both"/>
        <w:rPr>
          <w:bCs/>
        </w:rPr>
      </w:pPr>
      <w:r w:rsidRPr="00FA70B7">
        <w:rPr>
          <w:rFonts w:ascii="Times New Roman" w:eastAsia="Times New Roman" w:hAnsi="Times New Roman" w:cs="Times New Roman"/>
          <w:bCs/>
          <w:sz w:val="24"/>
        </w:rPr>
        <w:t xml:space="preserve">     The Smart Pole Project not only addresses the shortcomings of the existing emergency response system but also pioneers a new era of urban safety. By turning street lights into active participants in emergency interventions, we envision creating a safer and more responsive environment for everyone. As we move forward, the Smart Pole Project stands as a testament to the fusion of technology and public welfare, proving that even the most ordinary elements of our urban landscape can become extraordinary agents of safety and protection. </w:t>
      </w:r>
    </w:p>
    <w:p w14:paraId="03D98DF2" w14:textId="77777777" w:rsidR="001D5C2B" w:rsidRPr="00FA70B7" w:rsidRDefault="00807308" w:rsidP="00807308">
      <w:pPr>
        <w:spacing w:after="0" w:line="337" w:lineRule="auto"/>
        <w:ind w:hanging="10"/>
        <w:mirrorIndents/>
        <w:jc w:val="both"/>
        <w:rPr>
          <w:bCs/>
        </w:rPr>
      </w:pPr>
      <w:r w:rsidRPr="00FA70B7">
        <w:rPr>
          <w:rFonts w:ascii="Times New Roman" w:eastAsia="Times New Roman" w:hAnsi="Times New Roman" w:cs="Times New Roman"/>
          <w:bCs/>
          <w:sz w:val="24"/>
        </w:rPr>
        <w:t>It's like giving our city lights a superhero upgrade, turning them into active participants in keeping us safe. This project is proof that even everyday things, like street lights, can become powerful tools for our protection</w:t>
      </w:r>
      <w:r w:rsidRPr="00FA70B7">
        <w:rPr>
          <w:rFonts w:ascii="Times New Roman" w:eastAsia="Times New Roman" w:hAnsi="Times New Roman" w:cs="Times New Roman"/>
          <w:bCs/>
          <w:i/>
          <w:sz w:val="24"/>
        </w:rPr>
        <w:t>. It's not just about technology; it's about making our cities safer and more responsive for everyone.</w:t>
      </w:r>
      <w:r w:rsidRPr="00FA70B7">
        <w:rPr>
          <w:rFonts w:ascii="Times New Roman" w:eastAsia="Times New Roman" w:hAnsi="Times New Roman" w:cs="Times New Roman"/>
          <w:bCs/>
          <w:i/>
          <w:sz w:val="36"/>
        </w:rPr>
        <w:t xml:space="preserve"> </w:t>
      </w:r>
    </w:p>
    <w:p w14:paraId="4C2731BD" w14:textId="77777777" w:rsidR="001D5C2B" w:rsidRPr="00FA70B7" w:rsidRDefault="00807308" w:rsidP="00807308">
      <w:pPr>
        <w:spacing w:after="0" w:line="358" w:lineRule="auto"/>
        <w:ind w:hanging="10"/>
        <w:mirrorIndents/>
        <w:jc w:val="both"/>
        <w:rPr>
          <w:bCs/>
        </w:rPr>
      </w:pPr>
      <w:r w:rsidRPr="00FA70B7">
        <w:rPr>
          <w:rFonts w:ascii="Times New Roman" w:eastAsia="Times New Roman" w:hAnsi="Times New Roman" w:cs="Times New Roman"/>
          <w:bCs/>
          <w:sz w:val="24"/>
        </w:rPr>
        <w:t xml:space="preserve">This Smart Pole Project is a small idea with a big impact, showing that even the simplest elements in our city can play a crucial role in our safety and well-being. </w:t>
      </w:r>
    </w:p>
    <w:p w14:paraId="16ABFBAD" w14:textId="77777777" w:rsidR="001D5C2B" w:rsidRDefault="00807308" w:rsidP="00807308">
      <w:pPr>
        <w:spacing w:after="0"/>
        <w:mirrorIndents/>
      </w:pPr>
      <w:r>
        <w:rPr>
          <w:rFonts w:ascii="Times New Roman" w:eastAsia="Times New Roman" w:hAnsi="Times New Roman" w:cs="Times New Roman"/>
          <w:b/>
          <w:sz w:val="24"/>
        </w:rPr>
        <w:t xml:space="preserve"> </w:t>
      </w:r>
    </w:p>
    <w:p w14:paraId="5EE2D16B" w14:textId="77777777" w:rsidR="001D5C2B" w:rsidRDefault="00807308" w:rsidP="00807308">
      <w:pPr>
        <w:spacing w:after="0"/>
        <w:mirrorIndents/>
      </w:pPr>
      <w:r>
        <w:rPr>
          <w:rFonts w:ascii="Times New Roman" w:eastAsia="Times New Roman" w:hAnsi="Times New Roman" w:cs="Times New Roman"/>
          <w:b/>
          <w:sz w:val="32"/>
        </w:rPr>
        <w:t xml:space="preserve"> </w:t>
      </w:r>
    </w:p>
    <w:p w14:paraId="3E88F134" w14:textId="77777777" w:rsidR="001D5C2B" w:rsidRDefault="00807308" w:rsidP="00807308">
      <w:pPr>
        <w:spacing w:after="0"/>
        <w:mirrorIndents/>
      </w:pPr>
      <w:r>
        <w:rPr>
          <w:rFonts w:ascii="Times New Roman" w:eastAsia="Times New Roman" w:hAnsi="Times New Roman" w:cs="Times New Roman"/>
          <w:b/>
          <w:sz w:val="32"/>
        </w:rPr>
        <w:t xml:space="preserve"> </w:t>
      </w:r>
    </w:p>
    <w:p w14:paraId="269A30FB" w14:textId="77777777" w:rsidR="001D5C2B" w:rsidRDefault="00807308" w:rsidP="00807308">
      <w:pPr>
        <w:spacing w:after="0"/>
        <w:mirrorIndents/>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14:paraId="0455E5E7" w14:textId="77777777" w:rsidR="001D5C2B" w:rsidRDefault="00807308" w:rsidP="00807308">
      <w:pPr>
        <w:spacing w:after="0"/>
        <w:mirrorIndents/>
      </w:pPr>
      <w:r>
        <w:rPr>
          <w:rFonts w:ascii="Times New Roman" w:eastAsia="Times New Roman" w:hAnsi="Times New Roman" w:cs="Times New Roman"/>
          <w:b/>
          <w:sz w:val="32"/>
        </w:rPr>
        <w:t xml:space="preserve"> </w:t>
      </w:r>
    </w:p>
    <w:p w14:paraId="7E8D6455" w14:textId="77777777" w:rsidR="00A60F78" w:rsidRDefault="00A60F78">
      <w:pPr>
        <w:spacing w:line="278" w:lineRule="auto"/>
        <w:rPr>
          <w:rFonts w:ascii="Times New Roman" w:eastAsia="Times New Roman" w:hAnsi="Times New Roman" w:cs="Times New Roman"/>
          <w:b/>
          <w:sz w:val="32"/>
        </w:rPr>
      </w:pPr>
      <w:r>
        <w:br w:type="page"/>
      </w:r>
    </w:p>
    <w:p w14:paraId="6E6184CA" w14:textId="114EFB48" w:rsidR="001D5C2B" w:rsidRDefault="00807308" w:rsidP="00A60F78">
      <w:pPr>
        <w:pStyle w:val="Heading5"/>
        <w:spacing w:after="0"/>
        <w:ind w:left="0" w:right="0" w:firstLine="0"/>
        <w:mirrorIndents/>
      </w:pPr>
      <w:r>
        <w:lastRenderedPageBreak/>
        <w:t>7.</w:t>
      </w:r>
      <w:r>
        <w:rPr>
          <w:rFonts w:ascii="Arial" w:eastAsia="Arial" w:hAnsi="Arial" w:cs="Arial"/>
        </w:rPr>
        <w:t xml:space="preserve"> </w:t>
      </w:r>
      <w:r>
        <w:t>REFERENCES</w:t>
      </w:r>
    </w:p>
    <w:p w14:paraId="2E302A3A" w14:textId="77777777" w:rsidR="001D5C2B" w:rsidRDefault="00807308" w:rsidP="00807308">
      <w:pPr>
        <w:spacing w:after="0"/>
        <w:mirrorIndents/>
      </w:pPr>
      <w:r>
        <w:rPr>
          <w:rFonts w:ascii="Times New Roman" w:eastAsia="Times New Roman" w:hAnsi="Times New Roman" w:cs="Times New Roman"/>
          <w:b/>
          <w:sz w:val="32"/>
        </w:rPr>
        <w:t xml:space="preserve"> </w:t>
      </w:r>
    </w:p>
    <w:p w14:paraId="62F7B38B" w14:textId="77777777" w:rsidR="00CD2C7D" w:rsidRDefault="00807308" w:rsidP="00807308">
      <w:pPr>
        <w:pStyle w:val="Heading6"/>
        <w:spacing w:after="0" w:line="260" w:lineRule="auto"/>
        <w:ind w:left="0"/>
        <w:mirrorIndents/>
        <w:rPr>
          <w:b w:val="0"/>
          <w:sz w:val="24"/>
        </w:rPr>
      </w:pPr>
      <w:r>
        <w:rPr>
          <w:b w:val="0"/>
          <w:sz w:val="24"/>
        </w:rPr>
        <w:t>1.</w:t>
      </w:r>
      <w:r>
        <w:rPr>
          <w:rFonts w:ascii="Arial" w:eastAsia="Arial" w:hAnsi="Arial" w:cs="Arial"/>
          <w:b w:val="0"/>
          <w:sz w:val="24"/>
        </w:rPr>
        <w:t xml:space="preserve"> </w:t>
      </w:r>
      <w:hyperlink r:id="rId142" w:history="1">
        <w:r w:rsidR="00A60F78" w:rsidRPr="00A02E0B">
          <w:rPr>
            <w:rStyle w:val="Hyperlink"/>
            <w:sz w:val="24"/>
          </w:rPr>
          <w:t>www.google.com</w:t>
        </w:r>
      </w:hyperlink>
      <w:r>
        <w:rPr>
          <w:b w:val="0"/>
          <w:sz w:val="24"/>
        </w:rPr>
        <w:t xml:space="preserve"> </w:t>
      </w:r>
    </w:p>
    <w:p w14:paraId="08D0BBD4" w14:textId="208D29F0" w:rsidR="001D5C2B" w:rsidRDefault="00807308" w:rsidP="00807308">
      <w:pPr>
        <w:pStyle w:val="Heading6"/>
        <w:spacing w:after="0" w:line="260" w:lineRule="auto"/>
        <w:ind w:left="0"/>
        <w:mirrorIndents/>
        <w:rPr>
          <w:b w:val="0"/>
          <w:sz w:val="24"/>
        </w:rPr>
      </w:pPr>
      <w:ins w:id="0" w:author="Microsoft Word" w:date="2025-06-28T15:32:00Z" w16du:dateUtc="2025-06-28T10:02:00Z">
        <w:r>
          <w:rPr>
            <w:b w:val="0"/>
            <w:sz w:val="24"/>
          </w:rPr>
          <w:t>2.</w:t>
        </w:r>
        <w:r>
          <w:rPr>
            <w:rFonts w:ascii="Arial" w:eastAsia="Arial" w:hAnsi="Arial" w:cs="Arial"/>
            <w:b w:val="0"/>
            <w:sz w:val="24"/>
          </w:rPr>
          <w:t xml:space="preserve"> </w:t>
        </w:r>
        <w:r w:rsidR="00FA70B7">
          <w:rPr>
            <w:sz w:val="24"/>
            <w:u w:val="single" w:color="000000"/>
          </w:rPr>
          <w:fldChar w:fldCharType="begin"/>
        </w:r>
        <w:r w:rsidR="00FA70B7">
          <w:rPr>
            <w:sz w:val="24"/>
            <w:u w:val="single" w:color="000000"/>
          </w:rPr>
          <w:instrText>HYPERLINK "http://www.w3schools.com"</w:instrText>
        </w:r>
        <w:r w:rsidR="00FA70B7">
          <w:rPr>
            <w:sz w:val="24"/>
            <w:u w:val="single" w:color="000000"/>
          </w:rPr>
        </w:r>
        <w:r w:rsidR="00FA70B7">
          <w:rPr>
            <w:sz w:val="24"/>
            <w:u w:val="single" w:color="000000"/>
          </w:rPr>
          <w:fldChar w:fldCharType="separate"/>
        </w:r>
        <w:r w:rsidR="00FA70B7" w:rsidRPr="00A02E0B">
          <w:rPr>
            <w:rStyle w:val="Hyperlink"/>
            <w:sz w:val="24"/>
          </w:rPr>
          <w:t>www.w3schools.com</w:t>
        </w:r>
        <w:r w:rsidR="00FA70B7">
          <w:rPr>
            <w:sz w:val="24"/>
            <w:u w:val="single" w:color="000000"/>
          </w:rPr>
          <w:fldChar w:fldCharType="end"/>
        </w:r>
        <w:r>
          <w:rPr>
            <w:b w:val="0"/>
            <w:sz w:val="24"/>
          </w:rPr>
          <w:t xml:space="preserve"> </w:t>
        </w:r>
      </w:ins>
    </w:p>
    <w:p w14:paraId="5E24432D" w14:textId="77777777" w:rsidR="00FA70B7" w:rsidRPr="00FA70B7" w:rsidRDefault="00FA70B7" w:rsidP="00FA70B7"/>
    <w:p w14:paraId="4AC275CD" w14:textId="77777777" w:rsidR="001D5C2B" w:rsidRDefault="00807308" w:rsidP="00807308">
      <w:pPr>
        <w:spacing w:after="0"/>
        <w:mirrorIndents/>
      </w:pPr>
      <w:r>
        <w:t xml:space="preserve"> </w:t>
      </w:r>
    </w:p>
    <w:p w14:paraId="212E25BF" w14:textId="77777777" w:rsidR="001D5C2B" w:rsidRDefault="00807308" w:rsidP="00807308">
      <w:pPr>
        <w:spacing w:after="0"/>
        <w:mirrorIndents/>
      </w:pPr>
      <w:r>
        <w:t xml:space="preserve"> </w:t>
      </w:r>
    </w:p>
    <w:sectPr w:rsidR="001D5C2B" w:rsidSect="00807308">
      <w:footerReference w:type="even" r:id="rId143"/>
      <w:footerReference w:type="default" r:id="rId144"/>
      <w:footerReference w:type="first" r:id="rId145"/>
      <w:pgSz w:w="11906" w:h="16838"/>
      <w:pgMar w:top="1701" w:right="1134" w:bottom="1701" w:left="2268" w:header="720"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5C884" w14:textId="77777777" w:rsidR="00A21853" w:rsidRDefault="00A21853">
      <w:pPr>
        <w:spacing w:after="0" w:line="240" w:lineRule="auto"/>
      </w:pPr>
      <w:r>
        <w:separator/>
      </w:r>
    </w:p>
  </w:endnote>
  <w:endnote w:type="continuationSeparator" w:id="0">
    <w:p w14:paraId="4CDA515D" w14:textId="77777777" w:rsidR="00A21853" w:rsidRDefault="00A21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entury">
    <w:panose1 w:val="02040604050505020304"/>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CF818" w14:textId="77777777" w:rsidR="001D5C2B" w:rsidRDefault="001D5C2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AAE5B" w14:textId="77777777" w:rsidR="001D5C2B" w:rsidRDefault="001D5C2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5569B" w14:textId="77777777" w:rsidR="001D5C2B" w:rsidRDefault="001D5C2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23073" w14:textId="77777777" w:rsidR="001D5C2B" w:rsidRDefault="00807308">
    <w:pPr>
      <w:spacing w:after="0"/>
      <w:ind w:right="68"/>
      <w:jc w:val="right"/>
    </w:pPr>
    <w:r>
      <w:fldChar w:fldCharType="begin"/>
    </w:r>
    <w:r>
      <w:instrText xml:space="preserve"> PAGE   \* MERGEFORMAT </w:instrText>
    </w:r>
    <w:r>
      <w:fldChar w:fldCharType="separate"/>
    </w:r>
    <w:r>
      <w:t>1</w:t>
    </w:r>
    <w:r>
      <w:fldChar w:fldCharType="end"/>
    </w:r>
    <w:r>
      <w:t xml:space="preserve"> </w:t>
    </w:r>
  </w:p>
  <w:p w14:paraId="1C29973A" w14:textId="77777777" w:rsidR="001D5C2B" w:rsidRDefault="00807308">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9503D" w14:textId="77777777" w:rsidR="001D5C2B" w:rsidRDefault="00807308">
    <w:pPr>
      <w:spacing w:after="0"/>
      <w:ind w:right="68"/>
      <w:jc w:val="right"/>
    </w:pPr>
    <w:r>
      <w:fldChar w:fldCharType="begin"/>
    </w:r>
    <w:r>
      <w:instrText xml:space="preserve"> PAGE   \* MERGEFORMAT </w:instrText>
    </w:r>
    <w:r>
      <w:fldChar w:fldCharType="separate"/>
    </w:r>
    <w:r>
      <w:t>1</w:t>
    </w:r>
    <w:r>
      <w:fldChar w:fldCharType="end"/>
    </w:r>
    <w:r>
      <w:t xml:space="preserve"> </w:t>
    </w:r>
  </w:p>
  <w:p w14:paraId="63A7E756" w14:textId="77777777" w:rsidR="001D5C2B" w:rsidRDefault="00807308">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29396" w14:textId="77777777" w:rsidR="001D5C2B" w:rsidRDefault="00807308">
    <w:pPr>
      <w:spacing w:after="0"/>
      <w:ind w:right="68"/>
      <w:jc w:val="right"/>
    </w:pPr>
    <w:r>
      <w:fldChar w:fldCharType="begin"/>
    </w:r>
    <w:r>
      <w:instrText xml:space="preserve"> PAGE   \* MERGEFORMAT </w:instrText>
    </w:r>
    <w:r>
      <w:fldChar w:fldCharType="separate"/>
    </w:r>
    <w:r>
      <w:t>1</w:t>
    </w:r>
    <w:r>
      <w:fldChar w:fldCharType="end"/>
    </w:r>
    <w:r>
      <w:t xml:space="preserve"> </w:t>
    </w:r>
  </w:p>
  <w:p w14:paraId="3604D568" w14:textId="77777777" w:rsidR="001D5C2B" w:rsidRDefault="00807308">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C4AC7" w14:textId="77777777" w:rsidR="00A21853" w:rsidRDefault="00A21853">
      <w:pPr>
        <w:spacing w:after="0" w:line="240" w:lineRule="auto"/>
      </w:pPr>
      <w:r>
        <w:separator/>
      </w:r>
    </w:p>
  </w:footnote>
  <w:footnote w:type="continuationSeparator" w:id="0">
    <w:p w14:paraId="36D57073" w14:textId="77777777" w:rsidR="00A21853" w:rsidRDefault="00A21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F20B7"/>
    <w:multiLevelType w:val="hybridMultilevel"/>
    <w:tmpl w:val="7D8E3F8C"/>
    <w:lvl w:ilvl="0" w:tplc="2E1A0F3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BE324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DA21D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364CD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082BC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B43AD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021AB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EAC3A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56FA5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0A3EC6"/>
    <w:multiLevelType w:val="hybridMultilevel"/>
    <w:tmpl w:val="C9460F7A"/>
    <w:lvl w:ilvl="0" w:tplc="36CC88C2">
      <w:start w:val="1"/>
      <w:numFmt w:val="decimal"/>
      <w:lvlText w:val="%1."/>
      <w:lvlJc w:val="left"/>
      <w:pPr>
        <w:ind w:left="238"/>
      </w:pPr>
      <w:rPr>
        <w:rFonts w:ascii="Times New Roman" w:eastAsia="Times New Roman" w:hAnsi="Times New Roman" w:cs="Times New Roman"/>
        <w:b/>
        <w:bCs/>
        <w:i w:val="0"/>
        <w:strike w:val="0"/>
        <w:dstrike w:val="0"/>
        <w:color w:val="242424"/>
        <w:sz w:val="24"/>
        <w:szCs w:val="24"/>
        <w:u w:val="none" w:color="000000"/>
        <w:bdr w:val="none" w:sz="0" w:space="0" w:color="auto"/>
        <w:shd w:val="clear" w:color="auto" w:fill="auto"/>
        <w:vertAlign w:val="baseline"/>
      </w:rPr>
    </w:lvl>
    <w:lvl w:ilvl="1" w:tplc="E050DB18">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D4FFA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18A5C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449C3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94CDE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EA266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A4D93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38673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293B3B"/>
    <w:multiLevelType w:val="hybridMultilevel"/>
    <w:tmpl w:val="29761E10"/>
    <w:lvl w:ilvl="0" w:tplc="8C8A1752">
      <w:start w:val="2"/>
      <w:numFmt w:val="decimal"/>
      <w:lvlText w:val="%1."/>
      <w:lvlJc w:val="left"/>
      <w:pPr>
        <w:ind w:left="240"/>
      </w:pPr>
      <w:rPr>
        <w:rFonts w:ascii="Times New Roman" w:eastAsia="Times New Roman" w:hAnsi="Times New Roman" w:cs="Times New Roman"/>
        <w:b/>
        <w:bCs/>
        <w:i w:val="0"/>
        <w:strike w:val="0"/>
        <w:dstrike w:val="0"/>
        <w:color w:val="242424"/>
        <w:sz w:val="24"/>
        <w:szCs w:val="24"/>
        <w:u w:val="none" w:color="000000"/>
        <w:bdr w:val="none" w:sz="0" w:space="0" w:color="auto"/>
        <w:shd w:val="clear" w:color="auto" w:fill="auto"/>
        <w:vertAlign w:val="baseline"/>
      </w:rPr>
    </w:lvl>
    <w:lvl w:ilvl="1" w:tplc="1846A03E">
      <w:start w:val="1"/>
      <w:numFmt w:val="bullet"/>
      <w:lvlText w:val="➢"/>
      <w:lvlJc w:val="left"/>
      <w:pPr>
        <w:ind w:left="737"/>
      </w:pPr>
      <w:rPr>
        <w:rFonts w:ascii="Wingdings" w:eastAsia="Wingdings" w:hAnsi="Wingdings" w:cs="Wingdings"/>
        <w:b w:val="0"/>
        <w:i w:val="0"/>
        <w:strike w:val="0"/>
        <w:dstrike w:val="0"/>
        <w:color w:val="242424"/>
        <w:sz w:val="24"/>
        <w:szCs w:val="24"/>
        <w:u w:val="none" w:color="000000"/>
        <w:bdr w:val="none" w:sz="0" w:space="0" w:color="auto"/>
        <w:shd w:val="clear" w:color="auto" w:fill="auto"/>
        <w:vertAlign w:val="baseline"/>
      </w:rPr>
    </w:lvl>
    <w:lvl w:ilvl="2" w:tplc="1624C3AA">
      <w:start w:val="1"/>
      <w:numFmt w:val="bullet"/>
      <w:lvlText w:val="▪"/>
      <w:lvlJc w:val="left"/>
      <w:pPr>
        <w:ind w:left="1440"/>
      </w:pPr>
      <w:rPr>
        <w:rFonts w:ascii="Wingdings" w:eastAsia="Wingdings" w:hAnsi="Wingdings" w:cs="Wingdings"/>
        <w:b w:val="0"/>
        <w:i w:val="0"/>
        <w:strike w:val="0"/>
        <w:dstrike w:val="0"/>
        <w:color w:val="242424"/>
        <w:sz w:val="24"/>
        <w:szCs w:val="24"/>
        <w:u w:val="none" w:color="000000"/>
        <w:bdr w:val="none" w:sz="0" w:space="0" w:color="auto"/>
        <w:shd w:val="clear" w:color="auto" w:fill="auto"/>
        <w:vertAlign w:val="baseline"/>
      </w:rPr>
    </w:lvl>
    <w:lvl w:ilvl="3" w:tplc="E5A45260">
      <w:start w:val="1"/>
      <w:numFmt w:val="bullet"/>
      <w:lvlText w:val="•"/>
      <w:lvlJc w:val="left"/>
      <w:pPr>
        <w:ind w:left="2160"/>
      </w:pPr>
      <w:rPr>
        <w:rFonts w:ascii="Wingdings" w:eastAsia="Wingdings" w:hAnsi="Wingdings" w:cs="Wingdings"/>
        <w:b w:val="0"/>
        <w:i w:val="0"/>
        <w:strike w:val="0"/>
        <w:dstrike w:val="0"/>
        <w:color w:val="242424"/>
        <w:sz w:val="24"/>
        <w:szCs w:val="24"/>
        <w:u w:val="none" w:color="000000"/>
        <w:bdr w:val="none" w:sz="0" w:space="0" w:color="auto"/>
        <w:shd w:val="clear" w:color="auto" w:fill="auto"/>
        <w:vertAlign w:val="baseline"/>
      </w:rPr>
    </w:lvl>
    <w:lvl w:ilvl="4" w:tplc="9226222E">
      <w:start w:val="1"/>
      <w:numFmt w:val="bullet"/>
      <w:lvlText w:val="o"/>
      <w:lvlJc w:val="left"/>
      <w:pPr>
        <w:ind w:left="2880"/>
      </w:pPr>
      <w:rPr>
        <w:rFonts w:ascii="Wingdings" w:eastAsia="Wingdings" w:hAnsi="Wingdings" w:cs="Wingdings"/>
        <w:b w:val="0"/>
        <w:i w:val="0"/>
        <w:strike w:val="0"/>
        <w:dstrike w:val="0"/>
        <w:color w:val="242424"/>
        <w:sz w:val="24"/>
        <w:szCs w:val="24"/>
        <w:u w:val="none" w:color="000000"/>
        <w:bdr w:val="none" w:sz="0" w:space="0" w:color="auto"/>
        <w:shd w:val="clear" w:color="auto" w:fill="auto"/>
        <w:vertAlign w:val="baseline"/>
      </w:rPr>
    </w:lvl>
    <w:lvl w:ilvl="5" w:tplc="98A69BA0">
      <w:start w:val="1"/>
      <w:numFmt w:val="bullet"/>
      <w:lvlText w:val="▪"/>
      <w:lvlJc w:val="left"/>
      <w:pPr>
        <w:ind w:left="3600"/>
      </w:pPr>
      <w:rPr>
        <w:rFonts w:ascii="Wingdings" w:eastAsia="Wingdings" w:hAnsi="Wingdings" w:cs="Wingdings"/>
        <w:b w:val="0"/>
        <w:i w:val="0"/>
        <w:strike w:val="0"/>
        <w:dstrike w:val="0"/>
        <w:color w:val="242424"/>
        <w:sz w:val="24"/>
        <w:szCs w:val="24"/>
        <w:u w:val="none" w:color="000000"/>
        <w:bdr w:val="none" w:sz="0" w:space="0" w:color="auto"/>
        <w:shd w:val="clear" w:color="auto" w:fill="auto"/>
        <w:vertAlign w:val="baseline"/>
      </w:rPr>
    </w:lvl>
    <w:lvl w:ilvl="6" w:tplc="CACEC77A">
      <w:start w:val="1"/>
      <w:numFmt w:val="bullet"/>
      <w:lvlText w:val="•"/>
      <w:lvlJc w:val="left"/>
      <w:pPr>
        <w:ind w:left="4320"/>
      </w:pPr>
      <w:rPr>
        <w:rFonts w:ascii="Wingdings" w:eastAsia="Wingdings" w:hAnsi="Wingdings" w:cs="Wingdings"/>
        <w:b w:val="0"/>
        <w:i w:val="0"/>
        <w:strike w:val="0"/>
        <w:dstrike w:val="0"/>
        <w:color w:val="242424"/>
        <w:sz w:val="24"/>
        <w:szCs w:val="24"/>
        <w:u w:val="none" w:color="000000"/>
        <w:bdr w:val="none" w:sz="0" w:space="0" w:color="auto"/>
        <w:shd w:val="clear" w:color="auto" w:fill="auto"/>
        <w:vertAlign w:val="baseline"/>
      </w:rPr>
    </w:lvl>
    <w:lvl w:ilvl="7" w:tplc="3E36ECA2">
      <w:start w:val="1"/>
      <w:numFmt w:val="bullet"/>
      <w:lvlText w:val="o"/>
      <w:lvlJc w:val="left"/>
      <w:pPr>
        <w:ind w:left="5040"/>
      </w:pPr>
      <w:rPr>
        <w:rFonts w:ascii="Wingdings" w:eastAsia="Wingdings" w:hAnsi="Wingdings" w:cs="Wingdings"/>
        <w:b w:val="0"/>
        <w:i w:val="0"/>
        <w:strike w:val="0"/>
        <w:dstrike w:val="0"/>
        <w:color w:val="242424"/>
        <w:sz w:val="24"/>
        <w:szCs w:val="24"/>
        <w:u w:val="none" w:color="000000"/>
        <w:bdr w:val="none" w:sz="0" w:space="0" w:color="auto"/>
        <w:shd w:val="clear" w:color="auto" w:fill="auto"/>
        <w:vertAlign w:val="baseline"/>
      </w:rPr>
    </w:lvl>
    <w:lvl w:ilvl="8" w:tplc="CA9439EC">
      <w:start w:val="1"/>
      <w:numFmt w:val="bullet"/>
      <w:lvlText w:val="▪"/>
      <w:lvlJc w:val="left"/>
      <w:pPr>
        <w:ind w:left="5760"/>
      </w:pPr>
      <w:rPr>
        <w:rFonts w:ascii="Wingdings" w:eastAsia="Wingdings" w:hAnsi="Wingdings" w:cs="Wingdings"/>
        <w:b w:val="0"/>
        <w:i w:val="0"/>
        <w:strike w:val="0"/>
        <w:dstrike w:val="0"/>
        <w:color w:val="242424"/>
        <w:sz w:val="24"/>
        <w:szCs w:val="24"/>
        <w:u w:val="none" w:color="000000"/>
        <w:bdr w:val="none" w:sz="0" w:space="0" w:color="auto"/>
        <w:shd w:val="clear" w:color="auto" w:fill="auto"/>
        <w:vertAlign w:val="baseline"/>
      </w:rPr>
    </w:lvl>
  </w:abstractNum>
  <w:abstractNum w:abstractNumId="3" w15:restartNumberingAfterBreak="0">
    <w:nsid w:val="171375D9"/>
    <w:multiLevelType w:val="hybridMultilevel"/>
    <w:tmpl w:val="8954DFAE"/>
    <w:lvl w:ilvl="0" w:tplc="A1D27B7C">
      <w:start w:val="1"/>
      <w:numFmt w:val="bullet"/>
      <w:lvlText w:val="•"/>
      <w:lvlJc w:val="left"/>
      <w:pPr>
        <w:ind w:left="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90E0B4">
      <w:start w:val="1"/>
      <w:numFmt w:val="bullet"/>
      <w:lvlText w:val="o"/>
      <w:lvlJc w:val="left"/>
      <w:pPr>
        <w:ind w:left="17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9AA954">
      <w:start w:val="1"/>
      <w:numFmt w:val="bullet"/>
      <w:lvlText w:val="▪"/>
      <w:lvlJc w:val="left"/>
      <w:pPr>
        <w:ind w:left="24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70F6BE">
      <w:start w:val="1"/>
      <w:numFmt w:val="bullet"/>
      <w:lvlText w:val="•"/>
      <w:lvlJc w:val="left"/>
      <w:pPr>
        <w:ind w:left="31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228B02">
      <w:start w:val="1"/>
      <w:numFmt w:val="bullet"/>
      <w:lvlText w:val="o"/>
      <w:lvlJc w:val="left"/>
      <w:pPr>
        <w:ind w:left="3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F6277E">
      <w:start w:val="1"/>
      <w:numFmt w:val="bullet"/>
      <w:lvlText w:val="▪"/>
      <w:lvlJc w:val="left"/>
      <w:pPr>
        <w:ind w:left="46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72FF36">
      <w:start w:val="1"/>
      <w:numFmt w:val="bullet"/>
      <w:lvlText w:val="•"/>
      <w:lvlJc w:val="left"/>
      <w:pPr>
        <w:ind w:left="53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8082AA">
      <w:start w:val="1"/>
      <w:numFmt w:val="bullet"/>
      <w:lvlText w:val="o"/>
      <w:lvlJc w:val="left"/>
      <w:pPr>
        <w:ind w:left="6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543E72">
      <w:start w:val="1"/>
      <w:numFmt w:val="bullet"/>
      <w:lvlText w:val="▪"/>
      <w:lvlJc w:val="left"/>
      <w:pPr>
        <w:ind w:left="67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A30639D"/>
    <w:multiLevelType w:val="hybridMultilevel"/>
    <w:tmpl w:val="888E3DE8"/>
    <w:lvl w:ilvl="0" w:tplc="609C971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B28D68">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6E6206">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AA870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128FD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B25AA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F8A02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BE4498">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A69794">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20C5C42"/>
    <w:multiLevelType w:val="hybridMultilevel"/>
    <w:tmpl w:val="354650F8"/>
    <w:lvl w:ilvl="0" w:tplc="CE5A107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A2363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2E639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0093F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7C7F1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C64306">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2AD742">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C439F8">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EACECC">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26A0293"/>
    <w:multiLevelType w:val="hybridMultilevel"/>
    <w:tmpl w:val="CB2010B4"/>
    <w:lvl w:ilvl="0" w:tplc="45E48D2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0A303A">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569110">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A4625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687FCE">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6CC882">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C2EC5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CAB40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22D1F2">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87D51A8"/>
    <w:multiLevelType w:val="hybridMultilevel"/>
    <w:tmpl w:val="A59CEC18"/>
    <w:lvl w:ilvl="0" w:tplc="E1B6919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7E1D3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62AD3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ECB69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FAF48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5AEE4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96F6D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5492C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52D798">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3EF6C68"/>
    <w:multiLevelType w:val="hybridMultilevel"/>
    <w:tmpl w:val="63565236"/>
    <w:lvl w:ilvl="0" w:tplc="5C24509A">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C10808A">
      <w:start w:val="1"/>
      <w:numFmt w:val="lowerLetter"/>
      <w:lvlText w:val="%2"/>
      <w:lvlJc w:val="left"/>
      <w:pPr>
        <w:ind w:left="11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8287A6E">
      <w:start w:val="1"/>
      <w:numFmt w:val="lowerRoman"/>
      <w:lvlText w:val="%3"/>
      <w:lvlJc w:val="left"/>
      <w:pPr>
        <w:ind w:left="18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75CA486">
      <w:start w:val="1"/>
      <w:numFmt w:val="decimal"/>
      <w:lvlText w:val="%4"/>
      <w:lvlJc w:val="left"/>
      <w:pPr>
        <w:ind w:left="25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45A7E0C">
      <w:start w:val="1"/>
      <w:numFmt w:val="lowerLetter"/>
      <w:lvlText w:val="%5"/>
      <w:lvlJc w:val="left"/>
      <w:pPr>
        <w:ind w:left="32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C16058C">
      <w:start w:val="1"/>
      <w:numFmt w:val="lowerRoman"/>
      <w:lvlText w:val="%6"/>
      <w:lvlJc w:val="left"/>
      <w:pPr>
        <w:ind w:left="39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2AAFF82">
      <w:start w:val="1"/>
      <w:numFmt w:val="decimal"/>
      <w:lvlText w:val="%7"/>
      <w:lvlJc w:val="left"/>
      <w:pPr>
        <w:ind w:left="47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58FF8A">
      <w:start w:val="1"/>
      <w:numFmt w:val="lowerLetter"/>
      <w:lvlText w:val="%8"/>
      <w:lvlJc w:val="left"/>
      <w:pPr>
        <w:ind w:left="54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DE87858">
      <w:start w:val="1"/>
      <w:numFmt w:val="lowerRoman"/>
      <w:lvlText w:val="%9"/>
      <w:lvlJc w:val="left"/>
      <w:pPr>
        <w:ind w:left="61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61E211D"/>
    <w:multiLevelType w:val="hybridMultilevel"/>
    <w:tmpl w:val="082E32A4"/>
    <w:lvl w:ilvl="0" w:tplc="41B8A46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7E9982">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4CCED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C44AB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501FE4">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780A8E">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68001A">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AE7BD6">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9E10EE">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8372139"/>
    <w:multiLevelType w:val="hybridMultilevel"/>
    <w:tmpl w:val="9684BE46"/>
    <w:lvl w:ilvl="0" w:tplc="367A6A58">
      <w:start w:val="1"/>
      <w:numFmt w:val="decimal"/>
      <w:lvlText w:val="%1."/>
      <w:lvlJc w:val="left"/>
      <w:pPr>
        <w:ind w:left="6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2D88F2C">
      <w:start w:val="1"/>
      <w:numFmt w:val="lowerLetter"/>
      <w:lvlText w:val="%2"/>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196C3CC">
      <w:start w:val="1"/>
      <w:numFmt w:val="lowerRoman"/>
      <w:lvlText w:val="%3"/>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81E749A">
      <w:start w:val="1"/>
      <w:numFmt w:val="decimal"/>
      <w:lvlText w:val="%4"/>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942FB94">
      <w:start w:val="1"/>
      <w:numFmt w:val="lowerLetter"/>
      <w:lvlText w:val="%5"/>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BF04F62">
      <w:start w:val="1"/>
      <w:numFmt w:val="lowerRoman"/>
      <w:lvlText w:val="%6"/>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AFE9BFA">
      <w:start w:val="1"/>
      <w:numFmt w:val="decimal"/>
      <w:lvlText w:val="%7"/>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150A64A">
      <w:start w:val="1"/>
      <w:numFmt w:val="lowerLetter"/>
      <w:lvlText w:val="%8"/>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5465E9E">
      <w:start w:val="1"/>
      <w:numFmt w:val="lowerRoman"/>
      <w:lvlText w:val="%9"/>
      <w:lvlJc w:val="left"/>
      <w:pPr>
        <w:ind w:left="6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5FD0416"/>
    <w:multiLevelType w:val="hybridMultilevel"/>
    <w:tmpl w:val="F5100232"/>
    <w:lvl w:ilvl="0" w:tplc="A4D2A8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74339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5A20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E6B4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18D5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F0C7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364B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B41C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342C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63207F8"/>
    <w:multiLevelType w:val="hybridMultilevel"/>
    <w:tmpl w:val="CF64AAE8"/>
    <w:lvl w:ilvl="0" w:tplc="148A568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F8F6D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3484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88EF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18B7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D8310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8843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D4C6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88B5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7617CFF"/>
    <w:multiLevelType w:val="hybridMultilevel"/>
    <w:tmpl w:val="46A6AF1E"/>
    <w:lvl w:ilvl="0" w:tplc="9B243510">
      <w:start w:val="1"/>
      <w:numFmt w:val="bullet"/>
      <w:lvlText w:val="-"/>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74E7216">
      <w:start w:val="1"/>
      <w:numFmt w:val="bullet"/>
      <w:lvlText w:val="o"/>
      <w:lvlJc w:val="left"/>
      <w:pPr>
        <w:ind w:left="11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CFC00BE">
      <w:start w:val="1"/>
      <w:numFmt w:val="bullet"/>
      <w:lvlText w:val="▪"/>
      <w:lvlJc w:val="left"/>
      <w:pPr>
        <w:ind w:left="18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50CA452">
      <w:start w:val="1"/>
      <w:numFmt w:val="bullet"/>
      <w:lvlText w:val="•"/>
      <w:lvlJc w:val="left"/>
      <w:pPr>
        <w:ind w:left="26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DB4D6AE">
      <w:start w:val="1"/>
      <w:numFmt w:val="bullet"/>
      <w:lvlText w:val="o"/>
      <w:lvlJc w:val="left"/>
      <w:pPr>
        <w:ind w:left="33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A6A2656">
      <w:start w:val="1"/>
      <w:numFmt w:val="bullet"/>
      <w:lvlText w:val="▪"/>
      <w:lvlJc w:val="left"/>
      <w:pPr>
        <w:ind w:left="40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840B380">
      <w:start w:val="1"/>
      <w:numFmt w:val="bullet"/>
      <w:lvlText w:val="•"/>
      <w:lvlJc w:val="left"/>
      <w:pPr>
        <w:ind w:left="47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C4AA25A">
      <w:start w:val="1"/>
      <w:numFmt w:val="bullet"/>
      <w:lvlText w:val="o"/>
      <w:lvlJc w:val="left"/>
      <w:pPr>
        <w:ind w:left="54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EDA0DDC">
      <w:start w:val="1"/>
      <w:numFmt w:val="bullet"/>
      <w:lvlText w:val="▪"/>
      <w:lvlJc w:val="left"/>
      <w:pPr>
        <w:ind w:left="62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8ED553C"/>
    <w:multiLevelType w:val="hybridMultilevel"/>
    <w:tmpl w:val="6E24D55C"/>
    <w:lvl w:ilvl="0" w:tplc="BB009D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B000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922A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6E9E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7AA0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D87A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3A2B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A635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403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BBF01EE"/>
    <w:multiLevelType w:val="multilevel"/>
    <w:tmpl w:val="5E50A204"/>
    <w:lvl w:ilvl="0">
      <w:start w:val="1"/>
      <w:numFmt w:val="decimal"/>
      <w:lvlText w:val="%1."/>
      <w:lvlJc w:val="left"/>
      <w:pPr>
        <w:ind w:left="4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17E6D53"/>
    <w:multiLevelType w:val="hybridMultilevel"/>
    <w:tmpl w:val="BCACA690"/>
    <w:lvl w:ilvl="0" w:tplc="940893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D651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44FB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9400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5823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4862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F482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BE90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08D1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32A0270"/>
    <w:multiLevelType w:val="hybridMultilevel"/>
    <w:tmpl w:val="4EBA8FAC"/>
    <w:lvl w:ilvl="0" w:tplc="3882206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C6AD68">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2C69B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F2470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90C7C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16B282">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A44964">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E616CE">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3E0EE4">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85675CD"/>
    <w:multiLevelType w:val="hybridMultilevel"/>
    <w:tmpl w:val="2256B2F6"/>
    <w:lvl w:ilvl="0" w:tplc="1BD4009C">
      <w:start w:val="1"/>
      <w:numFmt w:val="bullet"/>
      <w:lvlText w:val="•"/>
      <w:lvlJc w:val="left"/>
      <w:pPr>
        <w:ind w:left="720"/>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1" w:tplc="B8922B60">
      <w:start w:val="1"/>
      <w:numFmt w:val="bullet"/>
      <w:lvlText w:val="o"/>
      <w:lvlJc w:val="left"/>
      <w:pPr>
        <w:ind w:left="1440"/>
      </w:pPr>
      <w:rPr>
        <w:rFonts w:ascii="Segoe UI Symbol" w:eastAsia="Segoe UI Symbol" w:hAnsi="Segoe UI Symbol" w:cs="Segoe UI Symbol"/>
        <w:b w:val="0"/>
        <w:i w:val="0"/>
        <w:strike w:val="0"/>
        <w:dstrike w:val="0"/>
        <w:color w:val="242424"/>
        <w:sz w:val="24"/>
        <w:szCs w:val="24"/>
        <w:u w:val="none" w:color="000000"/>
        <w:bdr w:val="none" w:sz="0" w:space="0" w:color="auto"/>
        <w:shd w:val="clear" w:color="auto" w:fill="auto"/>
        <w:vertAlign w:val="baseline"/>
      </w:rPr>
    </w:lvl>
    <w:lvl w:ilvl="2" w:tplc="82EE6BCE">
      <w:start w:val="1"/>
      <w:numFmt w:val="bullet"/>
      <w:lvlText w:val="▪"/>
      <w:lvlJc w:val="left"/>
      <w:pPr>
        <w:ind w:left="2160"/>
      </w:pPr>
      <w:rPr>
        <w:rFonts w:ascii="Segoe UI Symbol" w:eastAsia="Segoe UI Symbol" w:hAnsi="Segoe UI Symbol" w:cs="Segoe UI Symbol"/>
        <w:b w:val="0"/>
        <w:i w:val="0"/>
        <w:strike w:val="0"/>
        <w:dstrike w:val="0"/>
        <w:color w:val="242424"/>
        <w:sz w:val="24"/>
        <w:szCs w:val="24"/>
        <w:u w:val="none" w:color="000000"/>
        <w:bdr w:val="none" w:sz="0" w:space="0" w:color="auto"/>
        <w:shd w:val="clear" w:color="auto" w:fill="auto"/>
        <w:vertAlign w:val="baseline"/>
      </w:rPr>
    </w:lvl>
    <w:lvl w:ilvl="3" w:tplc="2A7EA760">
      <w:start w:val="1"/>
      <w:numFmt w:val="bullet"/>
      <w:lvlText w:val="•"/>
      <w:lvlJc w:val="left"/>
      <w:pPr>
        <w:ind w:left="2880"/>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4" w:tplc="99D4CE1A">
      <w:start w:val="1"/>
      <w:numFmt w:val="bullet"/>
      <w:lvlText w:val="o"/>
      <w:lvlJc w:val="left"/>
      <w:pPr>
        <w:ind w:left="3600"/>
      </w:pPr>
      <w:rPr>
        <w:rFonts w:ascii="Segoe UI Symbol" w:eastAsia="Segoe UI Symbol" w:hAnsi="Segoe UI Symbol" w:cs="Segoe UI Symbol"/>
        <w:b w:val="0"/>
        <w:i w:val="0"/>
        <w:strike w:val="0"/>
        <w:dstrike w:val="0"/>
        <w:color w:val="242424"/>
        <w:sz w:val="24"/>
        <w:szCs w:val="24"/>
        <w:u w:val="none" w:color="000000"/>
        <w:bdr w:val="none" w:sz="0" w:space="0" w:color="auto"/>
        <w:shd w:val="clear" w:color="auto" w:fill="auto"/>
        <w:vertAlign w:val="baseline"/>
      </w:rPr>
    </w:lvl>
    <w:lvl w:ilvl="5" w:tplc="35207FC6">
      <w:start w:val="1"/>
      <w:numFmt w:val="bullet"/>
      <w:lvlText w:val="▪"/>
      <w:lvlJc w:val="left"/>
      <w:pPr>
        <w:ind w:left="4320"/>
      </w:pPr>
      <w:rPr>
        <w:rFonts w:ascii="Segoe UI Symbol" w:eastAsia="Segoe UI Symbol" w:hAnsi="Segoe UI Symbol" w:cs="Segoe UI Symbol"/>
        <w:b w:val="0"/>
        <w:i w:val="0"/>
        <w:strike w:val="0"/>
        <w:dstrike w:val="0"/>
        <w:color w:val="242424"/>
        <w:sz w:val="24"/>
        <w:szCs w:val="24"/>
        <w:u w:val="none" w:color="000000"/>
        <w:bdr w:val="none" w:sz="0" w:space="0" w:color="auto"/>
        <w:shd w:val="clear" w:color="auto" w:fill="auto"/>
        <w:vertAlign w:val="baseline"/>
      </w:rPr>
    </w:lvl>
    <w:lvl w:ilvl="6" w:tplc="3EF49070">
      <w:start w:val="1"/>
      <w:numFmt w:val="bullet"/>
      <w:lvlText w:val="•"/>
      <w:lvlJc w:val="left"/>
      <w:pPr>
        <w:ind w:left="5040"/>
      </w:pPr>
      <w:rPr>
        <w:rFonts w:ascii="Arial" w:eastAsia="Arial" w:hAnsi="Arial" w:cs="Arial"/>
        <w:b w:val="0"/>
        <w:i w:val="0"/>
        <w:strike w:val="0"/>
        <w:dstrike w:val="0"/>
        <w:color w:val="242424"/>
        <w:sz w:val="24"/>
        <w:szCs w:val="24"/>
        <w:u w:val="none" w:color="000000"/>
        <w:bdr w:val="none" w:sz="0" w:space="0" w:color="auto"/>
        <w:shd w:val="clear" w:color="auto" w:fill="auto"/>
        <w:vertAlign w:val="baseline"/>
      </w:rPr>
    </w:lvl>
    <w:lvl w:ilvl="7" w:tplc="836410C8">
      <w:start w:val="1"/>
      <w:numFmt w:val="bullet"/>
      <w:lvlText w:val="o"/>
      <w:lvlJc w:val="left"/>
      <w:pPr>
        <w:ind w:left="5760"/>
      </w:pPr>
      <w:rPr>
        <w:rFonts w:ascii="Segoe UI Symbol" w:eastAsia="Segoe UI Symbol" w:hAnsi="Segoe UI Symbol" w:cs="Segoe UI Symbol"/>
        <w:b w:val="0"/>
        <w:i w:val="0"/>
        <w:strike w:val="0"/>
        <w:dstrike w:val="0"/>
        <w:color w:val="242424"/>
        <w:sz w:val="24"/>
        <w:szCs w:val="24"/>
        <w:u w:val="none" w:color="000000"/>
        <w:bdr w:val="none" w:sz="0" w:space="0" w:color="auto"/>
        <w:shd w:val="clear" w:color="auto" w:fill="auto"/>
        <w:vertAlign w:val="baseline"/>
      </w:rPr>
    </w:lvl>
    <w:lvl w:ilvl="8" w:tplc="38C676D4">
      <w:start w:val="1"/>
      <w:numFmt w:val="bullet"/>
      <w:lvlText w:val="▪"/>
      <w:lvlJc w:val="left"/>
      <w:pPr>
        <w:ind w:left="6480"/>
      </w:pPr>
      <w:rPr>
        <w:rFonts w:ascii="Segoe UI Symbol" w:eastAsia="Segoe UI Symbol" w:hAnsi="Segoe UI Symbol" w:cs="Segoe UI Symbol"/>
        <w:b w:val="0"/>
        <w:i w:val="0"/>
        <w:strike w:val="0"/>
        <w:dstrike w:val="0"/>
        <w:color w:val="242424"/>
        <w:sz w:val="24"/>
        <w:szCs w:val="24"/>
        <w:u w:val="none" w:color="000000"/>
        <w:bdr w:val="none" w:sz="0" w:space="0" w:color="auto"/>
        <w:shd w:val="clear" w:color="auto" w:fill="auto"/>
        <w:vertAlign w:val="baseline"/>
      </w:rPr>
    </w:lvl>
  </w:abstractNum>
  <w:abstractNum w:abstractNumId="19" w15:restartNumberingAfterBreak="0">
    <w:nsid w:val="70762A7C"/>
    <w:multiLevelType w:val="hybridMultilevel"/>
    <w:tmpl w:val="017C6D88"/>
    <w:lvl w:ilvl="0" w:tplc="80B878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72602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281E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94D7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3AD1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AC4C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568B5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CC19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6870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9D36515"/>
    <w:multiLevelType w:val="hybridMultilevel"/>
    <w:tmpl w:val="2B6C4A3E"/>
    <w:lvl w:ilvl="0" w:tplc="85DE2AC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24D410">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98B834">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C09DCA">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B2C77C">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763F72">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06BAA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2ED944">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CE3936">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BC207BD"/>
    <w:multiLevelType w:val="hybridMultilevel"/>
    <w:tmpl w:val="02AE213C"/>
    <w:lvl w:ilvl="0" w:tplc="417A32A8">
      <w:start w:val="1"/>
      <w:numFmt w:val="bullet"/>
      <w:lvlText w:val="•"/>
      <w:lvlJc w:val="left"/>
      <w:pPr>
        <w:ind w:left="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E868A6">
      <w:start w:val="100"/>
      <w:numFmt w:val="upperRoman"/>
      <w:lvlText w:val="%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7A89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7A2E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167C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5E2B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6A53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C811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74B3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D574768"/>
    <w:multiLevelType w:val="hybridMultilevel"/>
    <w:tmpl w:val="6416F764"/>
    <w:lvl w:ilvl="0" w:tplc="3A3451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2855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AC3F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009C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C8E1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70C7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BAA4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FA12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1C11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54689787">
    <w:abstractNumId w:val="15"/>
  </w:num>
  <w:num w:numId="2" w16cid:durableId="1678263423">
    <w:abstractNumId w:val="12"/>
  </w:num>
  <w:num w:numId="3" w16cid:durableId="1376153526">
    <w:abstractNumId w:val="8"/>
  </w:num>
  <w:num w:numId="4" w16cid:durableId="1773237165">
    <w:abstractNumId w:val="13"/>
  </w:num>
  <w:num w:numId="5" w16cid:durableId="1807045113">
    <w:abstractNumId w:val="16"/>
  </w:num>
  <w:num w:numId="6" w16cid:durableId="2011059461">
    <w:abstractNumId w:val="2"/>
  </w:num>
  <w:num w:numId="7" w16cid:durableId="1710182355">
    <w:abstractNumId w:val="0"/>
  </w:num>
  <w:num w:numId="8" w16cid:durableId="1771199464">
    <w:abstractNumId w:val="19"/>
  </w:num>
  <w:num w:numId="9" w16cid:durableId="252857966">
    <w:abstractNumId w:val="9"/>
  </w:num>
  <w:num w:numId="10" w16cid:durableId="1460874550">
    <w:abstractNumId w:val="20"/>
  </w:num>
  <w:num w:numId="11" w16cid:durableId="1322195837">
    <w:abstractNumId w:val="6"/>
  </w:num>
  <w:num w:numId="12" w16cid:durableId="1520505696">
    <w:abstractNumId w:val="5"/>
  </w:num>
  <w:num w:numId="13" w16cid:durableId="605583079">
    <w:abstractNumId w:val="4"/>
  </w:num>
  <w:num w:numId="14" w16cid:durableId="419906724">
    <w:abstractNumId w:val="17"/>
  </w:num>
  <w:num w:numId="15" w16cid:durableId="727874616">
    <w:abstractNumId w:val="7"/>
  </w:num>
  <w:num w:numId="16" w16cid:durableId="1013150571">
    <w:abstractNumId w:val="3"/>
  </w:num>
  <w:num w:numId="17" w16cid:durableId="614288031">
    <w:abstractNumId w:val="18"/>
  </w:num>
  <w:num w:numId="18" w16cid:durableId="776174094">
    <w:abstractNumId w:val="1"/>
  </w:num>
  <w:num w:numId="19" w16cid:durableId="1249198629">
    <w:abstractNumId w:val="14"/>
  </w:num>
  <w:num w:numId="20" w16cid:durableId="1009452293">
    <w:abstractNumId w:val="11"/>
  </w:num>
  <w:num w:numId="21" w16cid:durableId="1341808887">
    <w:abstractNumId w:val="22"/>
  </w:num>
  <w:num w:numId="22" w16cid:durableId="1917936200">
    <w:abstractNumId w:val="10"/>
  </w:num>
  <w:num w:numId="23" w16cid:durableId="7606857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C2B"/>
    <w:rsid w:val="000256F0"/>
    <w:rsid w:val="001D5C2B"/>
    <w:rsid w:val="00327E14"/>
    <w:rsid w:val="00417AC9"/>
    <w:rsid w:val="004F2CC4"/>
    <w:rsid w:val="00536F62"/>
    <w:rsid w:val="005B2A9B"/>
    <w:rsid w:val="007446FE"/>
    <w:rsid w:val="00807308"/>
    <w:rsid w:val="00840C89"/>
    <w:rsid w:val="00924B93"/>
    <w:rsid w:val="00924BEE"/>
    <w:rsid w:val="009F56F6"/>
    <w:rsid w:val="00A1262A"/>
    <w:rsid w:val="00A21853"/>
    <w:rsid w:val="00A26A17"/>
    <w:rsid w:val="00A270DB"/>
    <w:rsid w:val="00A60F78"/>
    <w:rsid w:val="00A6583E"/>
    <w:rsid w:val="00A73945"/>
    <w:rsid w:val="00CD2C7D"/>
    <w:rsid w:val="00FA7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1660"/>
  <w15:docId w15:val="{3B245771-6A78-4997-B13A-96E5D48E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91" w:line="259" w:lineRule="auto"/>
      <w:ind w:right="57"/>
      <w:jc w:val="center"/>
      <w:outlineLvl w:val="0"/>
    </w:pPr>
    <w:rPr>
      <w:rFonts w:ascii="Times New Roman" w:eastAsia="Times New Roman" w:hAnsi="Times New Roman" w:cs="Times New Roman"/>
      <w:b/>
      <w:color w:val="632423"/>
      <w:sz w:val="36"/>
    </w:rPr>
  </w:style>
  <w:style w:type="paragraph" w:styleId="Heading2">
    <w:name w:val="heading 2"/>
    <w:next w:val="Normal"/>
    <w:link w:val="Heading2Char"/>
    <w:uiPriority w:val="9"/>
    <w:unhideWhenUsed/>
    <w:qFormat/>
    <w:pPr>
      <w:keepNext/>
      <w:keepLines/>
      <w:spacing w:after="154" w:line="259" w:lineRule="auto"/>
      <w:ind w:right="58"/>
      <w:jc w:val="center"/>
      <w:outlineLvl w:val="1"/>
    </w:pPr>
    <w:rPr>
      <w:rFonts w:ascii="Times New Roman" w:eastAsia="Times New Roman" w:hAnsi="Times New Roman" w:cs="Times New Roman"/>
      <w:b/>
      <w:color w:val="002060"/>
      <w:sz w:val="36"/>
    </w:rPr>
  </w:style>
  <w:style w:type="paragraph" w:styleId="Heading3">
    <w:name w:val="heading 3"/>
    <w:next w:val="Normal"/>
    <w:link w:val="Heading3Char"/>
    <w:uiPriority w:val="9"/>
    <w:unhideWhenUsed/>
    <w:qFormat/>
    <w:pPr>
      <w:keepNext/>
      <w:keepLines/>
      <w:spacing w:after="179" w:line="259" w:lineRule="auto"/>
      <w:ind w:left="10" w:hanging="10"/>
      <w:outlineLvl w:val="2"/>
    </w:pPr>
    <w:rPr>
      <w:rFonts w:ascii="Times New Roman" w:eastAsia="Times New Roman" w:hAnsi="Times New Roman" w:cs="Times New Roman"/>
      <w:b/>
      <w:color w:val="244061"/>
      <w:sz w:val="32"/>
    </w:rPr>
  </w:style>
  <w:style w:type="paragraph" w:styleId="Heading4">
    <w:name w:val="heading 4"/>
    <w:next w:val="Normal"/>
    <w:link w:val="Heading4Char"/>
    <w:uiPriority w:val="9"/>
    <w:unhideWhenUsed/>
    <w:qFormat/>
    <w:pPr>
      <w:keepNext/>
      <w:keepLines/>
      <w:spacing w:after="174" w:line="259" w:lineRule="auto"/>
      <w:ind w:right="70"/>
      <w:jc w:val="center"/>
      <w:outlineLvl w:val="3"/>
    </w:pPr>
    <w:rPr>
      <w:rFonts w:ascii="Times New Roman" w:eastAsia="Times New Roman" w:hAnsi="Times New Roman" w:cs="Times New Roman"/>
      <w:b/>
      <w:color w:val="242424"/>
      <w:sz w:val="32"/>
    </w:rPr>
  </w:style>
  <w:style w:type="paragraph" w:styleId="Heading5">
    <w:name w:val="heading 5"/>
    <w:next w:val="Normal"/>
    <w:link w:val="Heading5Char"/>
    <w:uiPriority w:val="9"/>
    <w:unhideWhenUsed/>
    <w:qFormat/>
    <w:pPr>
      <w:keepNext/>
      <w:keepLines/>
      <w:spacing w:after="157" w:line="259" w:lineRule="auto"/>
      <w:ind w:left="10" w:right="53" w:hanging="10"/>
      <w:jc w:val="center"/>
      <w:outlineLvl w:val="4"/>
    </w:pPr>
    <w:rPr>
      <w:rFonts w:ascii="Times New Roman" w:eastAsia="Times New Roman" w:hAnsi="Times New Roman" w:cs="Times New Roman"/>
      <w:b/>
      <w:color w:val="000000"/>
      <w:sz w:val="32"/>
    </w:rPr>
  </w:style>
  <w:style w:type="paragraph" w:styleId="Heading6">
    <w:name w:val="heading 6"/>
    <w:next w:val="Normal"/>
    <w:link w:val="Heading6Char"/>
    <w:uiPriority w:val="9"/>
    <w:unhideWhenUsed/>
    <w:qFormat/>
    <w:pPr>
      <w:keepNext/>
      <w:keepLines/>
      <w:spacing w:after="94" w:line="258" w:lineRule="auto"/>
      <w:ind w:left="10"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pPr>
      <w:keepNext/>
      <w:keepLines/>
      <w:spacing w:after="353" w:line="260" w:lineRule="auto"/>
      <w:ind w:left="10" w:hanging="10"/>
      <w:outlineLvl w:val="6"/>
    </w:pPr>
    <w:rPr>
      <w:rFonts w:ascii="Times New Roman" w:eastAsia="Times New Roman" w:hAnsi="Times New Roman" w:cs="Times New Roman"/>
      <w:b/>
      <w:color w:val="000000"/>
      <w:u w:val="single" w:color="000000"/>
    </w:rPr>
  </w:style>
  <w:style w:type="paragraph" w:styleId="Heading8">
    <w:name w:val="heading 8"/>
    <w:basedOn w:val="Normal"/>
    <w:next w:val="Normal"/>
    <w:link w:val="Heading8Char"/>
    <w:uiPriority w:val="9"/>
    <w:unhideWhenUsed/>
    <w:qFormat/>
    <w:rsid w:val="00807308"/>
    <w:pPr>
      <w:keepNext/>
      <w:spacing w:after="0"/>
      <w:mirrorIndents/>
      <w:jc w:val="center"/>
      <w:outlineLvl w:val="7"/>
    </w:pPr>
    <w:rPr>
      <w:rFonts w:ascii="Times New Roman" w:eastAsia="Times New Roman" w:hAnsi="Times New Roman" w:cs="Times New Roman"/>
      <w:b/>
      <w:color w:val="C00000"/>
      <w:sz w:val="36"/>
    </w:rPr>
  </w:style>
  <w:style w:type="paragraph" w:styleId="Heading9">
    <w:name w:val="heading 9"/>
    <w:basedOn w:val="Normal"/>
    <w:next w:val="Normal"/>
    <w:link w:val="Heading9Char"/>
    <w:uiPriority w:val="9"/>
    <w:unhideWhenUsed/>
    <w:qFormat/>
    <w:rsid w:val="00807308"/>
    <w:pPr>
      <w:keepNext/>
      <w:spacing w:after="0" w:line="360" w:lineRule="auto"/>
      <w:mirrorIndents/>
      <w:jc w:val="center"/>
      <w:outlineLvl w:val="8"/>
    </w:pPr>
    <w:rPr>
      <w:rFonts w:ascii="Times New Roman" w:eastAsia="Times New Roman" w:hAnsi="Times New Roman" w:cs="Times New Roman"/>
      <w:b/>
      <w:i/>
      <w:color w:val="632423"/>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242424"/>
      <w:sz w:val="32"/>
    </w:rPr>
  </w:style>
  <w:style w:type="character" w:customStyle="1" w:styleId="Heading2Char">
    <w:name w:val="Heading 2 Char"/>
    <w:link w:val="Heading2"/>
    <w:rPr>
      <w:rFonts w:ascii="Times New Roman" w:eastAsia="Times New Roman" w:hAnsi="Times New Roman" w:cs="Times New Roman"/>
      <w:b/>
      <w:color w:val="002060"/>
      <w:sz w:val="36"/>
    </w:rPr>
  </w:style>
  <w:style w:type="character" w:customStyle="1" w:styleId="Heading1Char">
    <w:name w:val="Heading 1 Char"/>
    <w:link w:val="Heading1"/>
    <w:rPr>
      <w:rFonts w:ascii="Times New Roman" w:eastAsia="Times New Roman" w:hAnsi="Times New Roman" w:cs="Times New Roman"/>
      <w:b/>
      <w:color w:val="632423"/>
      <w:sz w:val="36"/>
    </w:rPr>
  </w:style>
  <w:style w:type="character" w:customStyle="1" w:styleId="Heading7Char">
    <w:name w:val="Heading 7 Char"/>
    <w:link w:val="Heading7"/>
    <w:rPr>
      <w:rFonts w:ascii="Times New Roman" w:eastAsia="Times New Roman" w:hAnsi="Times New Roman" w:cs="Times New Roman"/>
      <w:b/>
      <w:color w:val="000000"/>
      <w:sz w:val="24"/>
      <w:u w:val="single" w:color="000000"/>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244061"/>
      <w:sz w:val="32"/>
    </w:rPr>
  </w:style>
  <w:style w:type="character" w:customStyle="1" w:styleId="Heading5Char">
    <w:name w:val="Heading 5 Char"/>
    <w:link w:val="Heading5"/>
    <w:rPr>
      <w:rFonts w:ascii="Times New Roman" w:eastAsia="Times New Roman" w:hAnsi="Times New Roman" w:cs="Times New Roman"/>
      <w:b/>
      <w:color w:val="000000"/>
      <w:sz w:val="32"/>
    </w:rPr>
  </w:style>
  <w:style w:type="paragraph" w:styleId="Title">
    <w:name w:val="Title"/>
    <w:basedOn w:val="Normal"/>
    <w:next w:val="Normal"/>
    <w:link w:val="TitleChar"/>
    <w:uiPriority w:val="10"/>
    <w:qFormat/>
    <w:rsid w:val="00807308"/>
    <w:pPr>
      <w:spacing w:after="157"/>
      <w:ind w:left="10" w:hanging="10"/>
      <w:jc w:val="center"/>
    </w:pPr>
    <w:rPr>
      <w:rFonts w:ascii="Times New Roman" w:eastAsia="Times New Roman" w:hAnsi="Times New Roman" w:cs="Times New Roman"/>
      <w:b/>
      <w:sz w:val="36"/>
    </w:rPr>
  </w:style>
  <w:style w:type="character" w:customStyle="1" w:styleId="TitleChar">
    <w:name w:val="Title Char"/>
    <w:basedOn w:val="DefaultParagraphFont"/>
    <w:link w:val="Title"/>
    <w:uiPriority w:val="10"/>
    <w:rsid w:val="00807308"/>
    <w:rPr>
      <w:rFonts w:ascii="Times New Roman" w:eastAsia="Times New Roman" w:hAnsi="Times New Roman" w:cs="Times New Roman"/>
      <w:b/>
      <w:color w:val="000000"/>
      <w:sz w:val="36"/>
    </w:rPr>
  </w:style>
  <w:style w:type="paragraph" w:styleId="Subtitle">
    <w:name w:val="Subtitle"/>
    <w:basedOn w:val="Normal"/>
    <w:next w:val="Normal"/>
    <w:link w:val="SubtitleChar"/>
    <w:uiPriority w:val="11"/>
    <w:qFormat/>
    <w:rsid w:val="00807308"/>
    <w:pPr>
      <w:spacing w:after="0"/>
      <w:ind w:hanging="10"/>
      <w:mirrorIndents/>
      <w:jc w:val="center"/>
    </w:pPr>
    <w:rPr>
      <w:rFonts w:ascii="Times New Roman" w:eastAsia="Times New Roman" w:hAnsi="Times New Roman" w:cs="Times New Roman"/>
      <w:b/>
      <w:sz w:val="36"/>
    </w:rPr>
  </w:style>
  <w:style w:type="character" w:customStyle="1" w:styleId="SubtitleChar">
    <w:name w:val="Subtitle Char"/>
    <w:basedOn w:val="DefaultParagraphFont"/>
    <w:link w:val="Subtitle"/>
    <w:uiPriority w:val="11"/>
    <w:rsid w:val="00807308"/>
    <w:rPr>
      <w:rFonts w:ascii="Times New Roman" w:eastAsia="Times New Roman" w:hAnsi="Times New Roman" w:cs="Times New Roman"/>
      <w:b/>
      <w:color w:val="000000"/>
      <w:sz w:val="36"/>
    </w:rPr>
  </w:style>
  <w:style w:type="character" w:customStyle="1" w:styleId="Heading8Char">
    <w:name w:val="Heading 8 Char"/>
    <w:basedOn w:val="DefaultParagraphFont"/>
    <w:link w:val="Heading8"/>
    <w:uiPriority w:val="9"/>
    <w:rsid w:val="00807308"/>
    <w:rPr>
      <w:rFonts w:ascii="Times New Roman" w:eastAsia="Times New Roman" w:hAnsi="Times New Roman" w:cs="Times New Roman"/>
      <w:b/>
      <w:color w:val="C00000"/>
      <w:sz w:val="36"/>
    </w:rPr>
  </w:style>
  <w:style w:type="character" w:customStyle="1" w:styleId="Heading9Char">
    <w:name w:val="Heading 9 Char"/>
    <w:basedOn w:val="DefaultParagraphFont"/>
    <w:link w:val="Heading9"/>
    <w:uiPriority w:val="9"/>
    <w:rsid w:val="00807308"/>
    <w:rPr>
      <w:rFonts w:ascii="Times New Roman" w:eastAsia="Times New Roman" w:hAnsi="Times New Roman" w:cs="Times New Roman"/>
      <w:b/>
      <w:i/>
      <w:color w:val="632423"/>
      <w:sz w:val="36"/>
    </w:rPr>
  </w:style>
  <w:style w:type="character" w:styleId="Hyperlink">
    <w:name w:val="Hyperlink"/>
    <w:basedOn w:val="DefaultParagraphFont"/>
    <w:uiPriority w:val="99"/>
    <w:unhideWhenUsed/>
    <w:rsid w:val="00A60F78"/>
    <w:rPr>
      <w:color w:val="0563C1" w:themeColor="hyperlink"/>
      <w:u w:val="single"/>
    </w:rPr>
  </w:style>
  <w:style w:type="character" w:styleId="UnresolvedMention">
    <w:name w:val="Unresolved Mention"/>
    <w:basedOn w:val="DefaultParagraphFont"/>
    <w:uiPriority w:val="99"/>
    <w:semiHidden/>
    <w:unhideWhenUsed/>
    <w:rsid w:val="00A60F78"/>
    <w:rPr>
      <w:color w:val="605E5C"/>
      <w:shd w:val="clear" w:color="auto" w:fill="E1DFDD"/>
    </w:rPr>
  </w:style>
  <w:style w:type="paragraph" w:styleId="Header">
    <w:name w:val="header"/>
    <w:basedOn w:val="Normal"/>
    <w:link w:val="HeaderChar"/>
    <w:uiPriority w:val="99"/>
    <w:semiHidden/>
    <w:unhideWhenUsed/>
    <w:rsid w:val="004F2C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F2CC4"/>
    <w:rPr>
      <w:rFonts w:ascii="Calibri" w:eastAsia="Calibri" w:hAnsi="Calibri" w:cs="Calibri"/>
      <w:color w:val="000000"/>
      <w:sz w:val="22"/>
    </w:rPr>
  </w:style>
  <w:style w:type="paragraph" w:styleId="Footer">
    <w:name w:val="footer"/>
    <w:basedOn w:val="Normal"/>
    <w:link w:val="FooterChar"/>
    <w:uiPriority w:val="99"/>
    <w:semiHidden/>
    <w:unhideWhenUsed/>
    <w:rsid w:val="004F2CC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F2CC4"/>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en.wikipedia.org/wiki/Low-level_programming_language" TargetMode="External"/><Relationship Id="rId21" Type="http://schemas.openxmlformats.org/officeDocument/2006/relationships/hyperlink" Target="http://microcontrollerslab.com/uart-communication-working-applications/" TargetMode="External"/><Relationship Id="rId42" Type="http://schemas.openxmlformats.org/officeDocument/2006/relationships/hyperlink" Target="https://en.wikipedia.org/wiki/Operating_system" TargetMode="External"/><Relationship Id="rId63" Type="http://schemas.openxmlformats.org/officeDocument/2006/relationships/hyperlink" Target="https://en.wikipedia.org/wiki/B_(programming_language)" TargetMode="External"/><Relationship Id="rId84" Type="http://schemas.openxmlformats.org/officeDocument/2006/relationships/hyperlink" Target="https://en.wikipedia.org/wiki/De_facto" TargetMode="External"/><Relationship Id="rId138" Type="http://schemas.openxmlformats.org/officeDocument/2006/relationships/hyperlink" Target="https://en.wikipedia.org/wiki/TIOBE_index" TargetMode="External"/><Relationship Id="rId107" Type="http://schemas.openxmlformats.org/officeDocument/2006/relationships/hyperlink" Target="https://en.wikipedia.org/wiki/Recursion_(computer_science)" TargetMode="External"/><Relationship Id="rId11" Type="http://schemas.openxmlformats.org/officeDocument/2006/relationships/footer" Target="footer2.xml"/><Relationship Id="rId32" Type="http://schemas.openxmlformats.org/officeDocument/2006/relationships/hyperlink" Target="https://en.wikipedia.org/wiki/General-purpose_programming_language" TargetMode="External"/><Relationship Id="rId53" Type="http://schemas.openxmlformats.org/officeDocument/2006/relationships/hyperlink" Target="https://en.wikipedia.org/wiki/Application_software" TargetMode="External"/><Relationship Id="rId74" Type="http://schemas.openxmlformats.org/officeDocument/2006/relationships/hyperlink" Target="https://en.wikipedia.org/wiki/C_(programming_language)" TargetMode="External"/><Relationship Id="rId128" Type="http://schemas.openxmlformats.org/officeDocument/2006/relationships/hyperlink" Target="https://en.wikipedia.org/wiki/Runtime_system" TargetMode="External"/><Relationship Id="rId5" Type="http://schemas.openxmlformats.org/officeDocument/2006/relationships/webSettings" Target="webSettings.xml"/><Relationship Id="rId90" Type="http://schemas.openxmlformats.org/officeDocument/2006/relationships/hyperlink" Target="https://en.wikipedia.org/wiki/International_Organization_for_Standardization" TargetMode="External"/><Relationship Id="rId95" Type="http://schemas.openxmlformats.org/officeDocument/2006/relationships/hyperlink" Target="https://en.wikipedia.org/wiki/Procedural_programming" TargetMode="External"/><Relationship Id="rId22" Type="http://schemas.openxmlformats.org/officeDocument/2006/relationships/hyperlink" Target="http://microcontrollerslab.com/uart-communication-working-applications/" TargetMode="External"/><Relationship Id="rId27" Type="http://schemas.openxmlformats.org/officeDocument/2006/relationships/hyperlink" Target="http://microcontrollerslab.com/wp-content/uploads/2020/01/SIM900A-GSM-circuit-with-arduino.jpg" TargetMode="External"/><Relationship Id="rId43" Type="http://schemas.openxmlformats.org/officeDocument/2006/relationships/hyperlink" Target="https://en.wikipedia.org/wiki/Operating_system" TargetMode="External"/><Relationship Id="rId48" Type="http://schemas.openxmlformats.org/officeDocument/2006/relationships/hyperlink" Target="https://en.wikipedia.org/wiki/Protocol_stack" TargetMode="External"/><Relationship Id="rId64" Type="http://schemas.openxmlformats.org/officeDocument/2006/relationships/hyperlink" Target="https://en.wikipedia.org/wiki/B_(programming_language)" TargetMode="External"/><Relationship Id="rId69" Type="http://schemas.openxmlformats.org/officeDocument/2006/relationships/hyperlink" Target="https://en.wikipedia.org/wiki/Unix" TargetMode="External"/><Relationship Id="rId113" Type="http://schemas.openxmlformats.org/officeDocument/2006/relationships/hyperlink" Target="https://en.wikipedia.org/wiki/Compiler" TargetMode="External"/><Relationship Id="rId118" Type="http://schemas.openxmlformats.org/officeDocument/2006/relationships/hyperlink" Target="https://en.wikipedia.org/wiki/Low-level_programming_language" TargetMode="External"/><Relationship Id="rId134" Type="http://schemas.openxmlformats.org/officeDocument/2006/relationships/hyperlink" Target="https://en.wikipedia.org/wiki/Software_portability" TargetMode="External"/><Relationship Id="rId139" Type="http://schemas.openxmlformats.org/officeDocument/2006/relationships/hyperlink" Target="https://en.wikipedia.org/wiki/TIOBE_index" TargetMode="External"/><Relationship Id="rId80" Type="http://schemas.openxmlformats.org/officeDocument/2006/relationships/hyperlink" Target="https://en.wikipedia.org/wiki/Computer_architecture" TargetMode="External"/><Relationship Id="rId85" Type="http://schemas.openxmlformats.org/officeDocument/2006/relationships/hyperlink" Target="https://en.wikipedia.org/wiki/De_facto" TargetMode="External"/><Relationship Id="rId12" Type="http://schemas.openxmlformats.org/officeDocument/2006/relationships/footer" Target="footer3.xml"/><Relationship Id="rId17" Type="http://schemas.openxmlformats.org/officeDocument/2006/relationships/hyperlink" Target="https://medium.com/@okaeyastore/okaeya-fly-sky-i6-6-channel-transmitter-and-receiver-fd695c21a48c" TargetMode="External"/><Relationship Id="rId33" Type="http://schemas.openxmlformats.org/officeDocument/2006/relationships/hyperlink" Target="https://en.wikipedia.org/wiki/General-purpose_programming_language" TargetMode="External"/><Relationship Id="rId38" Type="http://schemas.openxmlformats.org/officeDocument/2006/relationships/hyperlink" Target="https://en.wikipedia.org/wiki/Dennis_Ritchie" TargetMode="External"/><Relationship Id="rId59" Type="http://schemas.openxmlformats.org/officeDocument/2006/relationships/hyperlink" Target="https://en.wikipedia.org/wiki/Microcontroller" TargetMode="External"/><Relationship Id="rId103" Type="http://schemas.openxmlformats.org/officeDocument/2006/relationships/hyperlink" Target="https://en.wikipedia.org/wiki/Lexical_variable_scope" TargetMode="External"/><Relationship Id="rId108" Type="http://schemas.openxmlformats.org/officeDocument/2006/relationships/hyperlink" Target="https://en.wikipedia.org/wiki/Recursion_(computer_science)" TargetMode="External"/><Relationship Id="rId124" Type="http://schemas.openxmlformats.org/officeDocument/2006/relationships/hyperlink" Target="https://en.wikipedia.org/wiki/Machine_code" TargetMode="External"/><Relationship Id="rId129" Type="http://schemas.openxmlformats.org/officeDocument/2006/relationships/hyperlink" Target="https://en.wikipedia.org/wiki/Runtime_system" TargetMode="External"/><Relationship Id="rId54" Type="http://schemas.openxmlformats.org/officeDocument/2006/relationships/hyperlink" Target="https://en.wikipedia.org/wiki/Supercomputer" TargetMode="External"/><Relationship Id="rId70" Type="http://schemas.openxmlformats.org/officeDocument/2006/relationships/hyperlink" Target="https://en.wikipedia.org/wiki/Unix" TargetMode="External"/><Relationship Id="rId75" Type="http://schemas.openxmlformats.org/officeDocument/2006/relationships/hyperlink" Target="https://en.wikipedia.org/wiki/Compiler" TargetMode="External"/><Relationship Id="rId91" Type="http://schemas.openxmlformats.org/officeDocument/2006/relationships/hyperlink" Target="https://en.wikipedia.org/wiki/International_Organization_for_Standardization" TargetMode="External"/><Relationship Id="rId96" Type="http://schemas.openxmlformats.org/officeDocument/2006/relationships/hyperlink" Target="https://en.wikipedia.org/wiki/Procedural_programming" TargetMode="External"/><Relationship Id="rId140" Type="http://schemas.openxmlformats.org/officeDocument/2006/relationships/image" Target="media/image7.jpg"/><Relationship Id="rId145"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microcontrollerslab.com/analog-to-digital-adc-converter-working/" TargetMode="External"/><Relationship Id="rId28" Type="http://schemas.openxmlformats.org/officeDocument/2006/relationships/image" Target="media/image6.jpg"/><Relationship Id="rId49" Type="http://schemas.openxmlformats.org/officeDocument/2006/relationships/hyperlink" Target="https://en.wikipedia.org/wiki/Protocol_stack" TargetMode="External"/><Relationship Id="rId114" Type="http://schemas.openxmlformats.org/officeDocument/2006/relationships/hyperlink" Target="https://en.wikipedia.org/wiki/Compiler" TargetMode="External"/><Relationship Id="rId119" Type="http://schemas.openxmlformats.org/officeDocument/2006/relationships/hyperlink" Target="https://en.wikipedia.org/wiki/Low-level_programming_language" TargetMode="External"/><Relationship Id="rId44" Type="http://schemas.openxmlformats.org/officeDocument/2006/relationships/hyperlink" Target="https://en.wikipedia.org/wiki/Operating_system" TargetMode="External"/><Relationship Id="rId60" Type="http://schemas.openxmlformats.org/officeDocument/2006/relationships/hyperlink" Target="https://en.wikipedia.org/wiki/Embedded_system" TargetMode="External"/><Relationship Id="rId65" Type="http://schemas.openxmlformats.org/officeDocument/2006/relationships/hyperlink" Target="https://en.wikipedia.org/wiki/B_(programming_language)" TargetMode="External"/><Relationship Id="rId81" Type="http://schemas.openxmlformats.org/officeDocument/2006/relationships/hyperlink" Target="https://en.wikipedia.org/wiki/The_C_Programming_Language" TargetMode="External"/><Relationship Id="rId86" Type="http://schemas.openxmlformats.org/officeDocument/2006/relationships/hyperlink" Target="https://en.wikipedia.org/wiki/De_facto" TargetMode="External"/><Relationship Id="rId130" Type="http://schemas.openxmlformats.org/officeDocument/2006/relationships/hyperlink" Target="https://en.wikipedia.org/wiki/Runtime_system" TargetMode="External"/><Relationship Id="rId135" Type="http://schemas.openxmlformats.org/officeDocument/2006/relationships/hyperlink" Target="https://en.wikipedia.org/wiki/Software_portability" TargetMode="External"/><Relationship Id="rId13" Type="http://schemas.openxmlformats.org/officeDocument/2006/relationships/image" Target="media/image3.jpg"/><Relationship Id="rId18" Type="http://schemas.openxmlformats.org/officeDocument/2006/relationships/image" Target="media/image4.jpg"/><Relationship Id="rId39" Type="http://schemas.openxmlformats.org/officeDocument/2006/relationships/hyperlink" Target="https://en.wikipedia.org/wiki/Dennis_Ritchie" TargetMode="External"/><Relationship Id="rId109" Type="http://schemas.openxmlformats.org/officeDocument/2006/relationships/hyperlink" Target="https://en.wikipedia.org/wiki/Static_type_system" TargetMode="External"/><Relationship Id="rId34" Type="http://schemas.openxmlformats.org/officeDocument/2006/relationships/hyperlink" Target="https://en.wikipedia.org/wiki/Programming_language" TargetMode="External"/><Relationship Id="rId50" Type="http://schemas.openxmlformats.org/officeDocument/2006/relationships/hyperlink" Target="https://en.wikipedia.org/wiki/Protocol_stack" TargetMode="External"/><Relationship Id="rId55" Type="http://schemas.openxmlformats.org/officeDocument/2006/relationships/hyperlink" Target="https://en.wikipedia.org/wiki/Supercomputer" TargetMode="External"/><Relationship Id="rId76" Type="http://schemas.openxmlformats.org/officeDocument/2006/relationships/hyperlink" Target="https://en.wikipedia.org/wiki/Compiler" TargetMode="External"/><Relationship Id="rId97" Type="http://schemas.openxmlformats.org/officeDocument/2006/relationships/hyperlink" Target="https://en.wikipedia.org/wiki/Procedural_programming" TargetMode="External"/><Relationship Id="rId104" Type="http://schemas.openxmlformats.org/officeDocument/2006/relationships/hyperlink" Target="https://en.wikipedia.org/wiki/Lexical_variable_scope" TargetMode="External"/><Relationship Id="rId120" Type="http://schemas.openxmlformats.org/officeDocument/2006/relationships/hyperlink" Target="https://en.wikipedia.org/wiki/Computer_memory" TargetMode="External"/><Relationship Id="rId125" Type="http://schemas.openxmlformats.org/officeDocument/2006/relationships/hyperlink" Target="https://en.wikipedia.org/wiki/Machine_code" TargetMode="External"/><Relationship Id="rId141" Type="http://schemas.openxmlformats.org/officeDocument/2006/relationships/image" Target="media/image8.jpg"/><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Unix" TargetMode="External"/><Relationship Id="rId92" Type="http://schemas.openxmlformats.org/officeDocument/2006/relationships/hyperlink" Target="https://en.wikipedia.org/wiki/International_Organization_for_Standardization" TargetMode="External"/><Relationship Id="rId2" Type="http://schemas.openxmlformats.org/officeDocument/2006/relationships/numbering" Target="numbering.xml"/><Relationship Id="rId29" Type="http://schemas.openxmlformats.org/officeDocument/2006/relationships/hyperlink" Target="https://en.wikipedia.org/wiki/General-purpose_programming_language" TargetMode="External"/><Relationship Id="rId24" Type="http://schemas.openxmlformats.org/officeDocument/2006/relationships/hyperlink" Target="http://microcontrollerslab.com/analog-to-digital-adc-converter-working/" TargetMode="External"/><Relationship Id="rId40" Type="http://schemas.openxmlformats.org/officeDocument/2006/relationships/hyperlink" Target="https://en.wikipedia.org/wiki/Operating_system" TargetMode="External"/><Relationship Id="rId45" Type="http://schemas.openxmlformats.org/officeDocument/2006/relationships/hyperlink" Target="https://en.wikipedia.org/wiki/Device_drivers" TargetMode="External"/><Relationship Id="rId66" Type="http://schemas.openxmlformats.org/officeDocument/2006/relationships/hyperlink" Target="https://en.wikipedia.org/wiki/Bell_Labs" TargetMode="External"/><Relationship Id="rId87" Type="http://schemas.openxmlformats.org/officeDocument/2006/relationships/hyperlink" Target="https://en.wikipedia.org/wiki/American_National_Standards_Institute" TargetMode="External"/><Relationship Id="rId110" Type="http://schemas.openxmlformats.org/officeDocument/2006/relationships/hyperlink" Target="https://en.wikipedia.org/wiki/Static_type_system" TargetMode="External"/><Relationship Id="rId115" Type="http://schemas.openxmlformats.org/officeDocument/2006/relationships/hyperlink" Target="https://en.wikipedia.org/wiki/Low-level_programming_language" TargetMode="External"/><Relationship Id="rId131" Type="http://schemas.openxmlformats.org/officeDocument/2006/relationships/hyperlink" Target="https://en.wikipedia.org/wiki/Specification_(technical_standard)" TargetMode="External"/><Relationship Id="rId136" Type="http://schemas.openxmlformats.org/officeDocument/2006/relationships/hyperlink" Target="https://en.wikipedia.org/wiki/Software_portability" TargetMode="External"/><Relationship Id="rId61" Type="http://schemas.openxmlformats.org/officeDocument/2006/relationships/hyperlink" Target="https://en.wikipedia.org/wiki/Embedded_system" TargetMode="External"/><Relationship Id="rId82" Type="http://schemas.openxmlformats.org/officeDocument/2006/relationships/hyperlink" Target="https://en.wikipedia.org/wiki/The_C_Programming_Language" TargetMode="External"/><Relationship Id="rId19" Type="http://schemas.openxmlformats.org/officeDocument/2006/relationships/hyperlink" Target="http://microcontrollerslab.com/uart-communication-working-applications/" TargetMode="External"/><Relationship Id="rId14" Type="http://schemas.openxmlformats.org/officeDocument/2006/relationships/hyperlink" Target="https://medium.com/@okaeyastore/okaeya-fly-sky-i6-6-channel-transmitter-and-receiver-fd695c21a48c" TargetMode="External"/><Relationship Id="rId30" Type="http://schemas.openxmlformats.org/officeDocument/2006/relationships/hyperlink" Target="https://en.wikipedia.org/wiki/General-purpose_programming_language" TargetMode="External"/><Relationship Id="rId35" Type="http://schemas.openxmlformats.org/officeDocument/2006/relationships/hyperlink" Target="https://en.wikipedia.org/wiki/Programming_language" TargetMode="External"/><Relationship Id="rId56" Type="http://schemas.openxmlformats.org/officeDocument/2006/relationships/hyperlink" Target="https://en.wikipedia.org/wiki/Supercomputer" TargetMode="External"/><Relationship Id="rId77" Type="http://schemas.openxmlformats.org/officeDocument/2006/relationships/hyperlink" Target="https://en.wikipedia.org/wiki/Compiler" TargetMode="External"/><Relationship Id="rId100" Type="http://schemas.openxmlformats.org/officeDocument/2006/relationships/hyperlink" Target="https://en.wikipedia.org/wiki/Structured_programming" TargetMode="External"/><Relationship Id="rId105" Type="http://schemas.openxmlformats.org/officeDocument/2006/relationships/hyperlink" Target="https://en.wikipedia.org/wiki/Lexical_variable_scope" TargetMode="External"/><Relationship Id="rId126" Type="http://schemas.openxmlformats.org/officeDocument/2006/relationships/hyperlink" Target="https://en.wikipedia.org/wiki/Machine_code" TargetMode="External"/><Relationship Id="rId14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en.wikipedia.org/wiki/Application_software" TargetMode="External"/><Relationship Id="rId72" Type="http://schemas.openxmlformats.org/officeDocument/2006/relationships/hyperlink" Target="https://en.wikipedia.org/wiki/C_(programming_language)" TargetMode="External"/><Relationship Id="rId93" Type="http://schemas.openxmlformats.org/officeDocument/2006/relationships/hyperlink" Target="https://en.wikipedia.org/wiki/Imperative_programming" TargetMode="External"/><Relationship Id="rId98" Type="http://schemas.openxmlformats.org/officeDocument/2006/relationships/hyperlink" Target="https://en.wikipedia.org/wiki/Structured_programming" TargetMode="External"/><Relationship Id="rId121" Type="http://schemas.openxmlformats.org/officeDocument/2006/relationships/hyperlink" Target="https://en.wikipedia.org/wiki/Computer_memory" TargetMode="External"/><Relationship Id="rId142" Type="http://schemas.openxmlformats.org/officeDocument/2006/relationships/hyperlink" Target="http://www.google.com" TargetMode="External"/><Relationship Id="rId3" Type="http://schemas.openxmlformats.org/officeDocument/2006/relationships/styles" Target="styles.xml"/><Relationship Id="rId25" Type="http://schemas.openxmlformats.org/officeDocument/2006/relationships/hyperlink" Target="http://microcontrollerslab.com/analog-to-digital-adc-converter-working/" TargetMode="External"/><Relationship Id="rId46" Type="http://schemas.openxmlformats.org/officeDocument/2006/relationships/hyperlink" Target="https://en.wikipedia.org/wiki/Device_drivers" TargetMode="External"/><Relationship Id="rId67" Type="http://schemas.openxmlformats.org/officeDocument/2006/relationships/hyperlink" Target="https://en.wikipedia.org/wiki/Bell_Labs" TargetMode="External"/><Relationship Id="rId116" Type="http://schemas.openxmlformats.org/officeDocument/2006/relationships/hyperlink" Target="https://en.wikipedia.org/wiki/Low-level_programming_language" TargetMode="External"/><Relationship Id="rId137" Type="http://schemas.openxmlformats.org/officeDocument/2006/relationships/hyperlink" Target="https://en.wikipedia.org/wiki/TIOBE_index" TargetMode="External"/><Relationship Id="rId20" Type="http://schemas.openxmlformats.org/officeDocument/2006/relationships/hyperlink" Target="http://microcontrollerslab.com/uart-communication-working-applications/" TargetMode="External"/><Relationship Id="rId41" Type="http://schemas.openxmlformats.org/officeDocument/2006/relationships/hyperlink" Target="https://en.wikipedia.org/wiki/Operating_system" TargetMode="External"/><Relationship Id="rId62" Type="http://schemas.openxmlformats.org/officeDocument/2006/relationships/hyperlink" Target="https://en.wikipedia.org/wiki/Embedded_system" TargetMode="External"/><Relationship Id="rId83" Type="http://schemas.openxmlformats.org/officeDocument/2006/relationships/hyperlink" Target="https://en.wikipedia.org/wiki/The_C_Programming_Language" TargetMode="External"/><Relationship Id="rId88" Type="http://schemas.openxmlformats.org/officeDocument/2006/relationships/hyperlink" Target="https://en.wikipedia.org/wiki/American_National_Standards_Institute" TargetMode="External"/><Relationship Id="rId111" Type="http://schemas.openxmlformats.org/officeDocument/2006/relationships/hyperlink" Target="https://en.wikipedia.org/wiki/Static_type_system" TargetMode="External"/><Relationship Id="rId132" Type="http://schemas.openxmlformats.org/officeDocument/2006/relationships/hyperlink" Target="https://en.wikipedia.org/wiki/Specification_(technical_standard)" TargetMode="External"/><Relationship Id="rId15" Type="http://schemas.openxmlformats.org/officeDocument/2006/relationships/hyperlink" Target="https://medium.com/@okaeyastore/okaeya-fly-sky-i6-6-channel-transmitter-and-receiver-fd695c21a48c" TargetMode="External"/><Relationship Id="rId36" Type="http://schemas.openxmlformats.org/officeDocument/2006/relationships/hyperlink" Target="https://en.wikipedia.org/wiki/Programming_language" TargetMode="External"/><Relationship Id="rId57" Type="http://schemas.openxmlformats.org/officeDocument/2006/relationships/hyperlink" Target="https://en.wikipedia.org/wiki/Microcontroller" TargetMode="External"/><Relationship Id="rId106" Type="http://schemas.openxmlformats.org/officeDocument/2006/relationships/hyperlink" Target="https://en.wikipedia.org/wiki/Recursion_(computer_science)" TargetMode="External"/><Relationship Id="rId127" Type="http://schemas.openxmlformats.org/officeDocument/2006/relationships/hyperlink" Target="https://en.wikipedia.org/wiki/Machine_code" TargetMode="External"/><Relationship Id="rId10" Type="http://schemas.openxmlformats.org/officeDocument/2006/relationships/footer" Target="footer1.xml"/><Relationship Id="rId31" Type="http://schemas.openxmlformats.org/officeDocument/2006/relationships/hyperlink" Target="https://en.wikipedia.org/wiki/General-purpose_programming_language" TargetMode="External"/><Relationship Id="rId52" Type="http://schemas.openxmlformats.org/officeDocument/2006/relationships/hyperlink" Target="https://en.wikipedia.org/wiki/Application_software" TargetMode="External"/><Relationship Id="rId73" Type="http://schemas.openxmlformats.org/officeDocument/2006/relationships/hyperlink" Target="https://en.wikipedia.org/wiki/C_(programming_language)" TargetMode="External"/><Relationship Id="rId78" Type="http://schemas.openxmlformats.org/officeDocument/2006/relationships/hyperlink" Target="https://en.wikipedia.org/wiki/Computer_architecture" TargetMode="External"/><Relationship Id="rId94" Type="http://schemas.openxmlformats.org/officeDocument/2006/relationships/hyperlink" Target="https://en.wikipedia.org/wiki/Imperative_programming" TargetMode="External"/><Relationship Id="rId99" Type="http://schemas.openxmlformats.org/officeDocument/2006/relationships/hyperlink" Target="https://en.wikipedia.org/wiki/Structured_programming" TargetMode="External"/><Relationship Id="rId101" Type="http://schemas.openxmlformats.org/officeDocument/2006/relationships/hyperlink" Target="https://en.wikipedia.org/wiki/Lexical_variable_scope" TargetMode="External"/><Relationship Id="rId122" Type="http://schemas.openxmlformats.org/officeDocument/2006/relationships/hyperlink" Target="https://en.wikipedia.org/wiki/Computer_memory" TargetMode="External"/><Relationship Id="rId143"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5.jpg"/><Relationship Id="rId47" Type="http://schemas.openxmlformats.org/officeDocument/2006/relationships/hyperlink" Target="https://en.wikipedia.org/wiki/Device_drivers" TargetMode="External"/><Relationship Id="rId68" Type="http://schemas.openxmlformats.org/officeDocument/2006/relationships/hyperlink" Target="https://en.wikipedia.org/wiki/Bell_Labs" TargetMode="External"/><Relationship Id="rId89" Type="http://schemas.openxmlformats.org/officeDocument/2006/relationships/hyperlink" Target="https://en.wikipedia.org/wiki/American_National_Standards_Institute" TargetMode="External"/><Relationship Id="rId112" Type="http://schemas.openxmlformats.org/officeDocument/2006/relationships/hyperlink" Target="https://en.wikipedia.org/wiki/Compiler" TargetMode="External"/><Relationship Id="rId133" Type="http://schemas.openxmlformats.org/officeDocument/2006/relationships/hyperlink" Target="https://en.wikipedia.org/wiki/Specification_(technical_standard)" TargetMode="External"/><Relationship Id="rId16" Type="http://schemas.openxmlformats.org/officeDocument/2006/relationships/hyperlink" Target="https://medium.com/@okaeyastore/okaeya-fly-sky-i6-6-channel-transmitter-and-receiver-fd695c21a48c" TargetMode="External"/><Relationship Id="rId37" Type="http://schemas.openxmlformats.org/officeDocument/2006/relationships/hyperlink" Target="https://en.wikipedia.org/wiki/Dennis_Ritchie" TargetMode="External"/><Relationship Id="rId58" Type="http://schemas.openxmlformats.org/officeDocument/2006/relationships/hyperlink" Target="https://en.wikipedia.org/wiki/Microcontroller" TargetMode="External"/><Relationship Id="rId79" Type="http://schemas.openxmlformats.org/officeDocument/2006/relationships/hyperlink" Target="https://en.wikipedia.org/wiki/Computer_architecture" TargetMode="External"/><Relationship Id="rId102" Type="http://schemas.openxmlformats.org/officeDocument/2006/relationships/hyperlink" Target="https://en.wikipedia.org/wiki/Lexical_variable_scope" TargetMode="External"/><Relationship Id="rId123" Type="http://schemas.openxmlformats.org/officeDocument/2006/relationships/hyperlink" Target="https://en.wikipedia.org/wiki/Machine_code" TargetMode="External"/><Relationship Id="rId14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627CE-94F2-4231-A11F-93A799E84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32</Pages>
  <Words>7575</Words>
  <Characters>43178</Characters>
  <Application>Microsoft Office Word</Application>
  <DocSecurity>0</DocSecurity>
  <Lines>359</Lines>
  <Paragraphs>101</Paragraphs>
  <ScaleCrop>false</ScaleCrop>
  <Company/>
  <LinksUpToDate>false</LinksUpToDate>
  <CharactersWithSpaces>50652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KODARI RAKESH</cp:lastModifiedBy>
  <cp:revision>2</cp:revision>
  <dcterms:created xsi:type="dcterms:W3CDTF">2025-09-27T10:27:00Z</dcterms:created>
  <dcterms:modified xsi:type="dcterms:W3CDTF">2025-09-27T10:27:00Z</dcterms:modified>
</cp:coreProperties>
</file>